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0BFE0" w14:textId="3425E6B0" w:rsidR="00EE7BD6" w:rsidRDefault="0059716B" w:rsidP="0098690D">
      <w:pPr>
        <w:spacing w:line="276" w:lineRule="auto"/>
        <w:jc w:val="center"/>
        <w:rPr>
          <w:rFonts w:ascii="Palatino Linotype" w:hAnsi="Palatino Linotype"/>
          <w:b/>
          <w:sz w:val="32"/>
          <w:lang w:val="nl-NL"/>
        </w:rPr>
      </w:pPr>
      <w:r w:rsidRPr="00F07306">
        <w:rPr>
          <w:rFonts w:ascii="Palatino Linotype" w:hAnsi="Palatino Linotype"/>
          <w:b/>
          <w:sz w:val="32"/>
          <w:u w:val="single"/>
          <w:lang w:val="nl-NL"/>
        </w:rPr>
        <w:t>Kaartkleuren</w:t>
      </w:r>
      <w:r w:rsidR="00EE7BD6" w:rsidRPr="00EE7BD6">
        <w:rPr>
          <w:rFonts w:ascii="Palatino Linotype" w:hAnsi="Palatino Linotype"/>
          <w:b/>
          <w:sz w:val="32"/>
          <w:lang w:val="nl-NL"/>
        </w:rPr>
        <w:t xml:space="preserve"> </w:t>
      </w:r>
    </w:p>
    <w:p w14:paraId="37FAF344" w14:textId="0CDDCD9E" w:rsidR="0059716B" w:rsidRPr="00EE7BD6" w:rsidRDefault="003B0F53" w:rsidP="0098690D">
      <w:pPr>
        <w:spacing w:line="276" w:lineRule="auto"/>
        <w:jc w:val="center"/>
        <w:rPr>
          <w:rFonts w:ascii="Palatino Linotype" w:hAnsi="Palatino Linotype"/>
          <w:b/>
          <w:i/>
          <w:sz w:val="28"/>
          <w:lang w:val="nl-NL"/>
        </w:rPr>
      </w:pPr>
      <w:r w:rsidRPr="00EE7BD6">
        <w:rPr>
          <w:rFonts w:ascii="Palatino Linotype" w:hAnsi="Palatino Linotype"/>
          <w:b/>
          <w:i/>
          <w:sz w:val="28"/>
          <w:lang w:val="nl-NL"/>
        </w:rPr>
        <w:t xml:space="preserve">Algoritmes voor het </w:t>
      </w:r>
      <w:r w:rsidR="006116CB" w:rsidRPr="00EE7BD6">
        <w:rPr>
          <w:rFonts w:ascii="Palatino Linotype" w:hAnsi="Palatino Linotype"/>
          <w:b/>
          <w:i/>
          <w:sz w:val="28"/>
          <w:lang w:val="nl-NL"/>
        </w:rPr>
        <w:t>in</w:t>
      </w:r>
      <w:r w:rsidRPr="00EE7BD6">
        <w:rPr>
          <w:rFonts w:ascii="Palatino Linotype" w:hAnsi="Palatino Linotype"/>
          <w:b/>
          <w:i/>
          <w:sz w:val="28"/>
          <w:lang w:val="nl-NL"/>
        </w:rPr>
        <w:t>kleuren van grafen</w:t>
      </w:r>
    </w:p>
    <w:p w14:paraId="45322E81" w14:textId="77777777" w:rsidR="0059716B" w:rsidRPr="00E96C5E" w:rsidRDefault="0059716B" w:rsidP="0098690D">
      <w:pPr>
        <w:spacing w:line="276" w:lineRule="auto"/>
        <w:jc w:val="center"/>
        <w:rPr>
          <w:rFonts w:ascii="Palatino Linotype" w:hAnsi="Palatino Linotype"/>
          <w:i/>
          <w:sz w:val="28"/>
          <w:lang w:val="nl-NL"/>
        </w:rPr>
      </w:pPr>
    </w:p>
    <w:p w14:paraId="6D02AAD6" w14:textId="6693DAD7" w:rsidR="0059716B" w:rsidRPr="00EE7BD6" w:rsidRDefault="0059716B" w:rsidP="00EE7BD6">
      <w:pPr>
        <w:spacing w:line="276" w:lineRule="auto"/>
        <w:jc w:val="center"/>
        <w:rPr>
          <w:rFonts w:ascii="Palatino Linotype" w:hAnsi="Palatino Linotype"/>
          <w:sz w:val="26"/>
          <w:szCs w:val="26"/>
          <w:lang w:val="nl-NL"/>
        </w:rPr>
      </w:pPr>
      <w:proofErr w:type="gramStart"/>
      <w:r w:rsidRPr="00EE7BD6">
        <w:rPr>
          <w:rFonts w:ascii="Palatino Linotype" w:hAnsi="Palatino Linotype"/>
          <w:sz w:val="26"/>
          <w:szCs w:val="26"/>
          <w:lang w:val="nl-NL"/>
        </w:rPr>
        <w:t>door</w:t>
      </w:r>
      <w:proofErr w:type="gramEnd"/>
      <w:r w:rsidR="00EE7BD6">
        <w:rPr>
          <w:rFonts w:ascii="Palatino Linotype" w:hAnsi="Palatino Linotype"/>
          <w:sz w:val="26"/>
          <w:szCs w:val="26"/>
          <w:lang w:val="nl-NL"/>
        </w:rPr>
        <w:t xml:space="preserve"> </w:t>
      </w:r>
      <w:r w:rsidRPr="00EE7BD6">
        <w:rPr>
          <w:rFonts w:ascii="Palatino Linotype" w:hAnsi="Palatino Linotype"/>
          <w:sz w:val="26"/>
          <w:szCs w:val="26"/>
          <w:lang w:val="nl-NL"/>
        </w:rPr>
        <w:t>Kim de Bie</w:t>
      </w:r>
      <w:r w:rsidR="00EE7BD6">
        <w:rPr>
          <w:rFonts w:ascii="Palatino Linotype" w:hAnsi="Palatino Linotype"/>
          <w:sz w:val="26"/>
          <w:szCs w:val="26"/>
          <w:lang w:val="nl-NL"/>
        </w:rPr>
        <w:t xml:space="preserve">, </w:t>
      </w:r>
      <w:r w:rsidRPr="00EE7BD6">
        <w:rPr>
          <w:rFonts w:ascii="Palatino Linotype" w:hAnsi="Palatino Linotype"/>
          <w:sz w:val="26"/>
          <w:szCs w:val="26"/>
          <w:lang w:val="nl-NL"/>
        </w:rPr>
        <w:t>Jeroen de Jong</w:t>
      </w:r>
      <w:r w:rsidR="00EE7BD6">
        <w:rPr>
          <w:rFonts w:ascii="Palatino Linotype" w:hAnsi="Palatino Linotype"/>
          <w:sz w:val="26"/>
          <w:szCs w:val="26"/>
          <w:lang w:val="nl-NL"/>
        </w:rPr>
        <w:t xml:space="preserve"> &amp; </w:t>
      </w:r>
      <w:r w:rsidRPr="00EE7BD6">
        <w:rPr>
          <w:rFonts w:ascii="Palatino Linotype" w:hAnsi="Palatino Linotype"/>
          <w:sz w:val="26"/>
          <w:szCs w:val="26"/>
          <w:lang w:val="nl-NL"/>
        </w:rPr>
        <w:t>Rik Volger</w:t>
      </w:r>
    </w:p>
    <w:p w14:paraId="1A60B527" w14:textId="77777777" w:rsidR="0059716B" w:rsidRPr="00EE7BD6" w:rsidRDefault="0059716B" w:rsidP="0098690D">
      <w:pPr>
        <w:spacing w:line="276" w:lineRule="auto"/>
        <w:jc w:val="center"/>
        <w:rPr>
          <w:rFonts w:ascii="Palatino Linotype" w:hAnsi="Palatino Linotype"/>
          <w:sz w:val="26"/>
          <w:szCs w:val="26"/>
          <w:lang w:val="nl-NL"/>
        </w:rPr>
      </w:pPr>
    </w:p>
    <w:p w14:paraId="58D69ED1" w14:textId="42BFAEA2" w:rsidR="0059716B" w:rsidRPr="00EE7BD6" w:rsidRDefault="0059716B" w:rsidP="00EE7BD6">
      <w:pPr>
        <w:spacing w:line="276" w:lineRule="auto"/>
        <w:jc w:val="center"/>
        <w:rPr>
          <w:rFonts w:ascii="Palatino Linotype" w:hAnsi="Palatino Linotype"/>
          <w:sz w:val="26"/>
          <w:szCs w:val="26"/>
          <w:lang w:val="nl-NL"/>
        </w:rPr>
      </w:pPr>
      <w:r w:rsidRPr="00EE7BD6">
        <w:rPr>
          <w:rFonts w:ascii="Palatino Linotype" w:hAnsi="Palatino Linotype"/>
          <w:sz w:val="26"/>
          <w:szCs w:val="26"/>
          <w:lang w:val="nl-NL"/>
        </w:rPr>
        <w:t xml:space="preserve">Heuristieken, </w:t>
      </w:r>
      <w:r w:rsidR="00CA375D" w:rsidRPr="00EE7BD6">
        <w:rPr>
          <w:rFonts w:ascii="Palatino Linotype" w:hAnsi="Palatino Linotype"/>
          <w:sz w:val="26"/>
          <w:szCs w:val="26"/>
          <w:lang w:val="nl-NL"/>
        </w:rPr>
        <w:t>drs</w:t>
      </w:r>
      <w:r w:rsidRPr="00EE7BD6">
        <w:rPr>
          <w:rFonts w:ascii="Palatino Linotype" w:hAnsi="Palatino Linotype"/>
          <w:sz w:val="26"/>
          <w:szCs w:val="26"/>
          <w:lang w:val="nl-NL"/>
        </w:rPr>
        <w:t>. Daan van den Berg</w:t>
      </w:r>
      <w:r w:rsidR="00EE7BD6">
        <w:rPr>
          <w:rFonts w:ascii="Palatino Linotype" w:hAnsi="Palatino Linotype"/>
          <w:sz w:val="26"/>
          <w:szCs w:val="26"/>
          <w:lang w:val="nl-NL"/>
        </w:rPr>
        <w:t xml:space="preserve"> (</w:t>
      </w:r>
      <w:r w:rsidR="00EE7BD6" w:rsidRPr="00EE7BD6">
        <w:rPr>
          <w:rFonts w:ascii="Palatino Linotype" w:hAnsi="Palatino Linotype"/>
          <w:sz w:val="26"/>
          <w:szCs w:val="26"/>
          <w:lang w:val="nl-NL"/>
        </w:rPr>
        <w:t>Universiteit van Amsterdam</w:t>
      </w:r>
      <w:r w:rsidR="00EE7BD6">
        <w:rPr>
          <w:rFonts w:ascii="Palatino Linotype" w:hAnsi="Palatino Linotype"/>
          <w:sz w:val="26"/>
          <w:szCs w:val="26"/>
          <w:lang w:val="nl-NL"/>
        </w:rPr>
        <w:t>)</w:t>
      </w:r>
    </w:p>
    <w:p w14:paraId="21ADF09D" w14:textId="1E681291" w:rsidR="009A7A5A" w:rsidRPr="009E165A" w:rsidRDefault="0059716B" w:rsidP="0098690D">
      <w:pPr>
        <w:pBdr>
          <w:bottom w:val="single" w:sz="12" w:space="1" w:color="auto"/>
        </w:pBdr>
        <w:spacing w:line="276" w:lineRule="auto"/>
        <w:jc w:val="center"/>
        <w:rPr>
          <w:rFonts w:ascii="Palatino Linotype" w:hAnsi="Palatino Linotype"/>
          <w:sz w:val="26"/>
          <w:szCs w:val="26"/>
          <w:lang w:val="nl-NL"/>
        </w:rPr>
      </w:pPr>
      <w:r w:rsidRPr="009E165A">
        <w:rPr>
          <w:rFonts w:ascii="Palatino Linotype" w:hAnsi="Palatino Linotype"/>
          <w:sz w:val="26"/>
          <w:szCs w:val="26"/>
          <w:lang w:val="nl-NL"/>
        </w:rPr>
        <w:t>18 december 2015</w:t>
      </w:r>
      <w:r w:rsidR="009E165A" w:rsidRPr="009E165A">
        <w:rPr>
          <w:rFonts w:ascii="Palatino Linotype" w:hAnsi="Palatino Linotype"/>
          <w:sz w:val="26"/>
          <w:szCs w:val="26"/>
          <w:lang w:val="nl-NL"/>
        </w:rPr>
        <w:br/>
      </w:r>
    </w:p>
    <w:p w14:paraId="438D522E" w14:textId="1838250A" w:rsidR="00EE7BD6" w:rsidRPr="00CD6534" w:rsidRDefault="00DF252D" w:rsidP="00DF252D">
      <w:pPr>
        <w:pBdr>
          <w:bottom w:val="single" w:sz="12" w:space="1" w:color="auto"/>
        </w:pBdr>
        <w:spacing w:line="276" w:lineRule="auto"/>
        <w:jc w:val="both"/>
        <w:rPr>
          <w:rFonts w:ascii="Palatino Linotype" w:hAnsi="Palatino Linotype"/>
          <w:sz w:val="20"/>
          <w:lang w:val="nl-NL"/>
        </w:rPr>
      </w:pPr>
      <w:r w:rsidRPr="00EE7BD6">
        <w:rPr>
          <w:rFonts w:ascii="Palatino Linotype" w:hAnsi="Palatino Linotype"/>
          <w:b/>
          <w:u w:val="single"/>
          <w:lang w:val="nl-NL"/>
        </w:rPr>
        <w:t>Samenvatting</w:t>
      </w:r>
      <w:r w:rsidRPr="00EE7BD6">
        <w:rPr>
          <w:rFonts w:ascii="Palatino Linotype" w:hAnsi="Palatino Linotype"/>
          <w:b/>
          <w:lang w:val="nl-NL"/>
        </w:rPr>
        <w:t>: In dit verslag wordt een aanpak van het grafenkleurprobleem gepresenteerd. De verschillende algoritmes en heuristieken die zijn gebruikt en toegepast op geografische kaarten en sociale netwerken worden uitgelegd en de resultaten worden met elkaar vergeleken. Het blijkt dat een depth-first aanpak gecombineerd met een greedy-coloring algoritme tot goede resultaten leidt. Daarnaast worden enkele voorbeelden van bredere, praktische toepassingen van dit algoritme opgesomd.</w:t>
      </w:r>
      <w:r>
        <w:rPr>
          <w:rFonts w:ascii="Palatino Linotype" w:hAnsi="Palatino Linotype"/>
          <w:sz w:val="28"/>
          <w:lang w:val="nl-NL"/>
        </w:rPr>
        <w:br/>
      </w:r>
    </w:p>
    <w:p w14:paraId="6E423A72" w14:textId="001D5044" w:rsidR="00B13941" w:rsidRPr="00E96C5E" w:rsidRDefault="002D68E6" w:rsidP="00EE7BD6">
      <w:pPr>
        <w:spacing w:line="276" w:lineRule="auto"/>
        <w:ind w:firstLine="720"/>
        <w:jc w:val="both"/>
        <w:rPr>
          <w:rFonts w:ascii="Palatino Linotype" w:hAnsi="Palatino Linotype"/>
          <w:b/>
          <w:sz w:val="21"/>
          <w:szCs w:val="21"/>
          <w:lang w:val="nl-NL"/>
        </w:rPr>
      </w:pPr>
      <w:r>
        <w:rPr>
          <w:rFonts w:ascii="Palatino Linotype" w:hAnsi="Palatino Linotype"/>
          <w:b/>
          <w:sz w:val="21"/>
          <w:szCs w:val="21"/>
          <w:u w:val="single"/>
          <w:lang w:val="nl-NL"/>
        </w:rPr>
        <w:br/>
      </w:r>
      <w:r w:rsidR="00B13941" w:rsidRPr="00E96C5E">
        <w:rPr>
          <w:rFonts w:ascii="Palatino Linotype" w:hAnsi="Palatino Linotype"/>
          <w:b/>
          <w:sz w:val="21"/>
          <w:szCs w:val="21"/>
          <w:u w:val="single"/>
          <w:lang w:val="nl-NL"/>
        </w:rPr>
        <w:t>Introductie</w:t>
      </w:r>
    </w:p>
    <w:p w14:paraId="7DC90991" w14:textId="77777777" w:rsidR="00E007C1" w:rsidRPr="00E96C5E" w:rsidRDefault="00AF1303"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Een graaf is een verzameling punten</w:t>
      </w:r>
      <w:r w:rsidR="00ED6490" w:rsidRPr="00E96C5E">
        <w:rPr>
          <w:rFonts w:ascii="Palatino Linotype" w:hAnsi="Palatino Linotype"/>
          <w:sz w:val="21"/>
          <w:szCs w:val="21"/>
          <w:lang w:val="nl-NL"/>
        </w:rPr>
        <w:t xml:space="preserve"> (of knopen)</w:t>
      </w:r>
      <w:r w:rsidRPr="00E96C5E">
        <w:rPr>
          <w:rFonts w:ascii="Palatino Linotype" w:hAnsi="Palatino Linotype"/>
          <w:sz w:val="21"/>
          <w:szCs w:val="21"/>
          <w:lang w:val="nl-NL"/>
        </w:rPr>
        <w:t xml:space="preserve"> die verbonden worden door lijnen</w:t>
      </w:r>
      <w:r w:rsidR="00ED6490" w:rsidRPr="00E96C5E">
        <w:rPr>
          <w:rFonts w:ascii="Palatino Linotype" w:hAnsi="Palatino Linotype"/>
          <w:sz w:val="21"/>
          <w:szCs w:val="21"/>
          <w:lang w:val="nl-NL"/>
        </w:rPr>
        <w:t xml:space="preserve"> (of kanten)</w:t>
      </w:r>
      <w:r w:rsidRPr="00E96C5E">
        <w:rPr>
          <w:rFonts w:ascii="Palatino Linotype" w:hAnsi="Palatino Linotype"/>
          <w:sz w:val="21"/>
          <w:szCs w:val="21"/>
          <w:lang w:val="nl-NL"/>
        </w:rPr>
        <w:t>. Grafen</w:t>
      </w:r>
      <w:r w:rsidR="009B33F9" w:rsidRPr="00E96C5E">
        <w:rPr>
          <w:rFonts w:ascii="Palatino Linotype" w:hAnsi="Palatino Linotype"/>
          <w:sz w:val="21"/>
          <w:szCs w:val="21"/>
          <w:lang w:val="nl-NL"/>
        </w:rPr>
        <w:t xml:space="preserve"> kunnen worden gebruikt om zeer uiteenlopende situaties in kaart te brengen, bijvoorbeeld </w:t>
      </w:r>
      <w:r w:rsidR="00E9253A" w:rsidRPr="00E96C5E">
        <w:rPr>
          <w:rFonts w:ascii="Palatino Linotype" w:hAnsi="Palatino Linotype"/>
          <w:sz w:val="21"/>
          <w:szCs w:val="21"/>
          <w:lang w:val="nl-NL"/>
        </w:rPr>
        <w:t xml:space="preserve">de structuur van de atomen in een molecuul of de </w:t>
      </w:r>
      <w:r w:rsidR="00DC4F4F" w:rsidRPr="00E96C5E">
        <w:rPr>
          <w:rFonts w:ascii="Palatino Linotype" w:hAnsi="Palatino Linotype"/>
          <w:sz w:val="21"/>
          <w:szCs w:val="21"/>
          <w:lang w:val="nl-NL"/>
        </w:rPr>
        <w:t xml:space="preserve">wereldwijde </w:t>
      </w:r>
      <w:r w:rsidR="00751F79" w:rsidRPr="00E96C5E">
        <w:rPr>
          <w:rFonts w:ascii="Palatino Linotype" w:hAnsi="Palatino Linotype"/>
          <w:sz w:val="21"/>
          <w:szCs w:val="21"/>
          <w:lang w:val="nl-NL"/>
        </w:rPr>
        <w:t>vliegverbindingen van</w:t>
      </w:r>
      <w:r w:rsidR="00E9253A" w:rsidRPr="00E96C5E">
        <w:rPr>
          <w:rFonts w:ascii="Palatino Linotype" w:hAnsi="Palatino Linotype"/>
          <w:sz w:val="21"/>
          <w:szCs w:val="21"/>
          <w:lang w:val="nl-NL"/>
        </w:rPr>
        <w:t xml:space="preserve"> </w:t>
      </w:r>
      <w:r w:rsidR="00751F79" w:rsidRPr="00E96C5E">
        <w:rPr>
          <w:rFonts w:ascii="Palatino Linotype" w:hAnsi="Palatino Linotype"/>
          <w:sz w:val="21"/>
          <w:szCs w:val="21"/>
          <w:lang w:val="nl-NL"/>
        </w:rPr>
        <w:t>een luchtvaartmaatschappij</w:t>
      </w:r>
      <w:r w:rsidR="009B33F9" w:rsidRPr="00E96C5E">
        <w:rPr>
          <w:rFonts w:ascii="Palatino Linotype" w:hAnsi="Palatino Linotype"/>
          <w:sz w:val="21"/>
          <w:szCs w:val="21"/>
          <w:lang w:val="nl-NL"/>
        </w:rPr>
        <w:t xml:space="preserve">. </w:t>
      </w:r>
      <w:r w:rsidR="0086736B" w:rsidRPr="00E96C5E">
        <w:rPr>
          <w:rFonts w:ascii="Palatino Linotype" w:hAnsi="Palatino Linotype"/>
          <w:sz w:val="21"/>
          <w:szCs w:val="21"/>
          <w:lang w:val="nl-NL"/>
        </w:rPr>
        <w:t xml:space="preserve">Een belangrijk aspect van de </w:t>
      </w:r>
      <w:r w:rsidR="005F76EB" w:rsidRPr="00E96C5E">
        <w:rPr>
          <w:rFonts w:ascii="Palatino Linotype" w:hAnsi="Palatino Linotype"/>
          <w:sz w:val="21"/>
          <w:szCs w:val="21"/>
          <w:lang w:val="nl-NL"/>
        </w:rPr>
        <w:t xml:space="preserve">grafentheorie </w:t>
      </w:r>
      <w:r w:rsidR="007212E2" w:rsidRPr="00E96C5E">
        <w:rPr>
          <w:rFonts w:ascii="Palatino Linotype" w:hAnsi="Palatino Linotype"/>
          <w:sz w:val="21"/>
          <w:szCs w:val="21"/>
          <w:lang w:val="nl-NL"/>
        </w:rPr>
        <w:t>is</w:t>
      </w:r>
      <w:r w:rsidR="0086736B" w:rsidRPr="00E96C5E">
        <w:rPr>
          <w:rFonts w:ascii="Palatino Linotype" w:hAnsi="Palatino Linotype"/>
          <w:sz w:val="21"/>
          <w:szCs w:val="21"/>
          <w:lang w:val="nl-NL"/>
        </w:rPr>
        <w:t xml:space="preserve"> het kleuren van grafen. </w:t>
      </w:r>
      <w:r w:rsidR="00E007C1" w:rsidRPr="00E96C5E">
        <w:rPr>
          <w:rFonts w:ascii="Palatino Linotype" w:hAnsi="Palatino Linotype"/>
          <w:sz w:val="21"/>
          <w:szCs w:val="21"/>
          <w:lang w:val="nl-NL"/>
        </w:rPr>
        <w:t xml:space="preserve">Een graaf moet zo ingekleurd worden dat geen enkel duo van knopen die direct met elkaar zijn verbonden dezelfde kleur krijgt, maar het kleurgebruik moet tegelijk zo efficient mogelijk zijn: het gehele netwerk moet ingekleurd worden met zo min mogelijk kleuren. </w:t>
      </w:r>
    </w:p>
    <w:p w14:paraId="2480FE15" w14:textId="77777777" w:rsidR="001A2923" w:rsidRPr="00E96C5E" w:rsidRDefault="00B45A3E"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In dit verslag</w:t>
      </w:r>
      <w:r w:rsidR="001F6980" w:rsidRPr="00E96C5E">
        <w:rPr>
          <w:rFonts w:ascii="Palatino Linotype" w:hAnsi="Palatino Linotype"/>
          <w:sz w:val="21"/>
          <w:szCs w:val="21"/>
          <w:lang w:val="nl-NL"/>
        </w:rPr>
        <w:t xml:space="preserve"> wordt het kleuren van grafen toegepast op twee verschillende grafentypen, namelijk </w:t>
      </w:r>
      <w:r w:rsidR="00D46B4C" w:rsidRPr="00E96C5E">
        <w:rPr>
          <w:rFonts w:ascii="Palatino Linotype" w:hAnsi="Palatino Linotype"/>
          <w:sz w:val="21"/>
          <w:szCs w:val="21"/>
          <w:lang w:val="nl-NL"/>
        </w:rPr>
        <w:t xml:space="preserve">geografische </w:t>
      </w:r>
      <w:r w:rsidR="001F6980" w:rsidRPr="00E96C5E">
        <w:rPr>
          <w:rFonts w:ascii="Palatino Linotype" w:hAnsi="Palatino Linotype"/>
          <w:sz w:val="21"/>
          <w:szCs w:val="21"/>
          <w:lang w:val="nl-NL"/>
        </w:rPr>
        <w:t xml:space="preserve">kaarten en sociale netwerken. </w:t>
      </w:r>
      <w:r w:rsidR="008871BA" w:rsidRPr="00E96C5E">
        <w:rPr>
          <w:rFonts w:ascii="Palatino Linotype" w:hAnsi="Palatino Linotype"/>
          <w:sz w:val="21"/>
          <w:szCs w:val="21"/>
          <w:lang w:val="nl-NL"/>
        </w:rPr>
        <w:t>De kaartv</w:t>
      </w:r>
      <w:r w:rsidR="006D056D" w:rsidRPr="00E96C5E">
        <w:rPr>
          <w:rFonts w:ascii="Palatino Linotype" w:hAnsi="Palatino Linotype"/>
          <w:sz w:val="21"/>
          <w:szCs w:val="21"/>
          <w:lang w:val="nl-NL"/>
        </w:rPr>
        <w:t xml:space="preserve">ariant van het grafen-kleurprobleem is relevant voor cartografen: </w:t>
      </w:r>
      <w:r w:rsidR="00EF0036" w:rsidRPr="00E96C5E">
        <w:rPr>
          <w:rFonts w:ascii="Palatino Linotype" w:hAnsi="Palatino Linotype"/>
          <w:sz w:val="21"/>
          <w:szCs w:val="21"/>
          <w:lang w:val="nl-NL"/>
        </w:rPr>
        <w:t xml:space="preserve">voor de oogrust en duidelijkheid is het belangrijk dat een kaart geen kleurconfetti is, maar tegelijk moeten buurlanden duidelijk van elkaar te onderscheiden zijn en dus een </w:t>
      </w:r>
      <w:r w:rsidR="00F16187" w:rsidRPr="00E96C5E">
        <w:rPr>
          <w:rFonts w:ascii="Palatino Linotype" w:hAnsi="Palatino Linotype"/>
          <w:sz w:val="21"/>
          <w:szCs w:val="21"/>
          <w:lang w:val="nl-NL"/>
        </w:rPr>
        <w:t>verschillende</w:t>
      </w:r>
      <w:r w:rsidR="00EF0036" w:rsidRPr="00E96C5E">
        <w:rPr>
          <w:rFonts w:ascii="Palatino Linotype" w:hAnsi="Palatino Linotype"/>
          <w:sz w:val="21"/>
          <w:szCs w:val="21"/>
          <w:lang w:val="nl-NL"/>
        </w:rPr>
        <w:t xml:space="preserve"> kleur hebben. </w:t>
      </w:r>
      <w:r w:rsidR="00B7757D" w:rsidRPr="00E96C5E">
        <w:rPr>
          <w:rFonts w:ascii="Palatino Linotype" w:hAnsi="Palatino Linotype"/>
          <w:sz w:val="21"/>
          <w:szCs w:val="21"/>
          <w:lang w:val="nl-NL"/>
        </w:rPr>
        <w:t xml:space="preserve">In deze context wordt vaak het zogenaamde Four Color Theorem aangehaald, dat stelt dat </w:t>
      </w:r>
      <w:r w:rsidR="00FD519A" w:rsidRPr="00E96C5E">
        <w:rPr>
          <w:rFonts w:ascii="Palatino Linotype" w:hAnsi="Palatino Linotype"/>
          <w:sz w:val="21"/>
          <w:szCs w:val="21"/>
          <w:lang w:val="nl-NL"/>
        </w:rPr>
        <w:t>grafen</w:t>
      </w:r>
      <w:r w:rsidR="00B7757D" w:rsidRPr="00E96C5E">
        <w:rPr>
          <w:rFonts w:ascii="Palatino Linotype" w:hAnsi="Palatino Linotype"/>
          <w:sz w:val="21"/>
          <w:szCs w:val="21"/>
          <w:lang w:val="nl-NL"/>
        </w:rPr>
        <w:t xml:space="preserve"> – mits ze voldoen aan een aantal eisen – ingekleurd kunnen worden met </w:t>
      </w:r>
      <w:r w:rsidR="00515C06" w:rsidRPr="00E96C5E">
        <w:rPr>
          <w:rFonts w:ascii="Palatino Linotype" w:hAnsi="Palatino Linotype"/>
          <w:sz w:val="21"/>
          <w:szCs w:val="21"/>
          <w:lang w:val="nl-NL"/>
        </w:rPr>
        <w:t xml:space="preserve">maximaal </w:t>
      </w:r>
      <w:r w:rsidR="00B7757D" w:rsidRPr="00E96C5E">
        <w:rPr>
          <w:rFonts w:ascii="Palatino Linotype" w:hAnsi="Palatino Linotype"/>
          <w:sz w:val="21"/>
          <w:szCs w:val="21"/>
          <w:lang w:val="nl-NL"/>
        </w:rPr>
        <w:t>vier kleuren</w:t>
      </w:r>
      <w:r w:rsidR="00B84475" w:rsidRPr="00E96C5E">
        <w:rPr>
          <w:rFonts w:ascii="Palatino Linotype" w:hAnsi="Palatino Linotype"/>
          <w:sz w:val="21"/>
          <w:szCs w:val="21"/>
          <w:lang w:val="nl-NL"/>
        </w:rPr>
        <w:t>.</w:t>
      </w:r>
      <w:r w:rsidR="00F2093E" w:rsidRPr="00E96C5E">
        <w:rPr>
          <w:rFonts w:ascii="Palatino Linotype" w:hAnsi="Palatino Linotype"/>
          <w:sz w:val="21"/>
          <w:szCs w:val="21"/>
          <w:lang w:val="nl-NL"/>
        </w:rPr>
        <w:fldChar w:fldCharType="begin"/>
      </w:r>
      <w:r w:rsidR="00882E87" w:rsidRPr="00E96C5E">
        <w:rPr>
          <w:rFonts w:ascii="Palatino Linotype" w:hAnsi="Palatino Linotype"/>
          <w:sz w:val="21"/>
          <w:szCs w:val="21"/>
          <w:lang w:val="nl-NL"/>
        </w:rPr>
        <w:instrText xml:space="preserve"> ADDIN ZOTERO_ITEM CSL_CITATION {"citationID":"HRbJ4Fhh","properties":{"formattedCitation":"{\\rtf \\super 1\\nosupersub{}}","plainCitation":"1"},"citationItems":[{"id":364,"uris":["http://zotero.org/users/2115327/items/X3HJ453E"],"uri":["http://zotero.org/users/2115327/items/X3HJ453E"],"itemData":{"id":364,"type":"article-journal","title":"A computer-checked proof of the four colour theorem","source":"Google Scholar","URL":"ttp://research.microsoft.com/~gonthier/4colproof.pdf","author":[{"family":"Gonthier","given":"Georges"}],"issued":{"date-parts":[["2005"]]},"accessed":{"date-parts":[["2015",12,15]]}}}],"schema":"https://github.com/citation-style-language/schema/raw/master/csl-citation.json"} </w:instrText>
      </w:r>
      <w:r w:rsidR="00F2093E" w:rsidRPr="00E96C5E">
        <w:rPr>
          <w:rFonts w:ascii="Palatino Linotype" w:hAnsi="Palatino Linotype"/>
          <w:sz w:val="21"/>
          <w:szCs w:val="21"/>
          <w:lang w:val="nl-NL"/>
        </w:rPr>
        <w:fldChar w:fldCharType="separate"/>
      </w:r>
      <w:r w:rsidR="00882E87" w:rsidRPr="00E96C5E">
        <w:rPr>
          <w:rFonts w:ascii="Palatino Linotype" w:hAnsi="Palatino Linotype" w:cs="Times New Roman"/>
          <w:sz w:val="21"/>
          <w:szCs w:val="24"/>
          <w:vertAlign w:val="superscript"/>
          <w:lang w:val="nl-NL"/>
        </w:rPr>
        <w:t>1</w:t>
      </w:r>
      <w:r w:rsidR="00F2093E" w:rsidRPr="00E96C5E">
        <w:rPr>
          <w:rFonts w:ascii="Palatino Linotype" w:hAnsi="Palatino Linotype"/>
          <w:sz w:val="21"/>
          <w:szCs w:val="21"/>
          <w:lang w:val="nl-NL"/>
        </w:rPr>
        <w:fldChar w:fldCharType="end"/>
      </w:r>
      <w:r w:rsidR="00B7757D" w:rsidRPr="00E96C5E">
        <w:rPr>
          <w:rFonts w:ascii="Palatino Linotype" w:hAnsi="Palatino Linotype"/>
          <w:sz w:val="21"/>
          <w:szCs w:val="21"/>
          <w:lang w:val="nl-NL"/>
        </w:rPr>
        <w:t xml:space="preserve"> </w:t>
      </w:r>
      <w:r w:rsidR="005F5E0E" w:rsidRPr="00E96C5E">
        <w:rPr>
          <w:rFonts w:ascii="Palatino Linotype" w:hAnsi="Palatino Linotype"/>
          <w:sz w:val="21"/>
          <w:szCs w:val="21"/>
          <w:lang w:val="nl-NL"/>
        </w:rPr>
        <w:t xml:space="preserve">Het inkleuren van sociale netwerken heeft bredere toepassingen dan </w:t>
      </w:r>
      <w:r w:rsidR="00907983" w:rsidRPr="00E96C5E">
        <w:rPr>
          <w:rFonts w:ascii="Palatino Linotype" w:hAnsi="Palatino Linotype"/>
          <w:sz w:val="21"/>
          <w:szCs w:val="21"/>
          <w:lang w:val="nl-NL"/>
        </w:rPr>
        <w:t xml:space="preserve">visualisatie alleen. </w:t>
      </w:r>
      <w:r w:rsidR="00913F80" w:rsidRPr="00E96C5E">
        <w:rPr>
          <w:rFonts w:ascii="Palatino Linotype" w:hAnsi="Palatino Linotype"/>
          <w:sz w:val="21"/>
          <w:szCs w:val="21"/>
          <w:lang w:val="nl-NL"/>
        </w:rPr>
        <w:t xml:space="preserve">Het toekennen van een </w:t>
      </w:r>
      <w:r w:rsidR="0007344B" w:rsidRPr="00E96C5E">
        <w:rPr>
          <w:rFonts w:ascii="Palatino Linotype" w:hAnsi="Palatino Linotype"/>
          <w:sz w:val="21"/>
          <w:szCs w:val="21"/>
          <w:lang w:val="nl-NL"/>
        </w:rPr>
        <w:t>(</w:t>
      </w:r>
      <w:r w:rsidR="00913F80" w:rsidRPr="00E96C5E">
        <w:rPr>
          <w:rFonts w:ascii="Palatino Linotype" w:hAnsi="Palatino Linotype"/>
          <w:sz w:val="21"/>
          <w:szCs w:val="21"/>
          <w:lang w:val="nl-NL"/>
        </w:rPr>
        <w:t>kleur</w:t>
      </w:r>
      <w:r w:rsidR="0007344B" w:rsidRPr="00E96C5E">
        <w:rPr>
          <w:rFonts w:ascii="Palatino Linotype" w:hAnsi="Palatino Linotype"/>
          <w:sz w:val="21"/>
          <w:szCs w:val="21"/>
          <w:lang w:val="nl-NL"/>
        </w:rPr>
        <w:t>)categorie</w:t>
      </w:r>
      <w:r w:rsidR="00913F80" w:rsidRPr="00E96C5E">
        <w:rPr>
          <w:rFonts w:ascii="Palatino Linotype" w:hAnsi="Palatino Linotype"/>
          <w:sz w:val="21"/>
          <w:szCs w:val="21"/>
          <w:lang w:val="nl-NL"/>
        </w:rPr>
        <w:t xml:space="preserve"> die niet gedeeld wordt door </w:t>
      </w:r>
      <w:r w:rsidR="00F60C6D" w:rsidRPr="00E96C5E">
        <w:rPr>
          <w:rFonts w:ascii="Palatino Linotype" w:hAnsi="Palatino Linotype"/>
          <w:sz w:val="21"/>
          <w:szCs w:val="21"/>
          <w:lang w:val="nl-NL"/>
        </w:rPr>
        <w:t>verbonden knopen</w:t>
      </w:r>
      <w:r w:rsidR="00913F80" w:rsidRPr="00E96C5E">
        <w:rPr>
          <w:rFonts w:ascii="Palatino Linotype" w:hAnsi="Palatino Linotype"/>
          <w:sz w:val="21"/>
          <w:szCs w:val="21"/>
          <w:lang w:val="nl-NL"/>
        </w:rPr>
        <w:t xml:space="preserve"> is bijvoorbeeld nuttig wanneer een netwerk blootgesteld wordt aan </w:t>
      </w:r>
      <w:proofErr w:type="gramStart"/>
      <w:r w:rsidR="00913F80" w:rsidRPr="00E96C5E">
        <w:rPr>
          <w:rFonts w:ascii="Palatino Linotype" w:hAnsi="Palatino Linotype"/>
          <w:sz w:val="21"/>
          <w:szCs w:val="21"/>
          <w:lang w:val="nl-NL"/>
        </w:rPr>
        <w:lastRenderedPageBreak/>
        <w:t>advertenties</w:t>
      </w:r>
      <w:proofErr w:type="gramEnd"/>
      <w:r w:rsidR="00913F80" w:rsidRPr="00E96C5E">
        <w:rPr>
          <w:rFonts w:ascii="Palatino Linotype" w:hAnsi="Palatino Linotype"/>
          <w:sz w:val="21"/>
          <w:szCs w:val="21"/>
          <w:lang w:val="nl-NL"/>
        </w:rPr>
        <w:t xml:space="preserve">, waarbij de marketeer het belangrijk vindt </w:t>
      </w:r>
      <w:r w:rsidR="009964AF" w:rsidRPr="00E96C5E">
        <w:rPr>
          <w:rFonts w:ascii="Palatino Linotype" w:hAnsi="Palatino Linotype"/>
          <w:sz w:val="21"/>
          <w:szCs w:val="21"/>
          <w:lang w:val="nl-NL"/>
        </w:rPr>
        <w:t>dat niemand</w:t>
      </w:r>
      <w:r w:rsidR="00913F80" w:rsidRPr="00E96C5E">
        <w:rPr>
          <w:rFonts w:ascii="Palatino Linotype" w:hAnsi="Palatino Linotype"/>
          <w:sz w:val="21"/>
          <w:szCs w:val="21"/>
          <w:lang w:val="nl-NL"/>
        </w:rPr>
        <w:t xml:space="preserve"> dezelfde reclame te zien krijgt als </w:t>
      </w:r>
      <w:r w:rsidR="00993C36" w:rsidRPr="00E96C5E">
        <w:rPr>
          <w:rFonts w:ascii="Palatino Linotype" w:hAnsi="Palatino Linotype"/>
          <w:sz w:val="21"/>
          <w:szCs w:val="21"/>
          <w:lang w:val="nl-NL"/>
        </w:rPr>
        <w:t>haar</w:t>
      </w:r>
      <w:r w:rsidR="00913F80" w:rsidRPr="00E96C5E">
        <w:rPr>
          <w:rFonts w:ascii="Palatino Linotype" w:hAnsi="Palatino Linotype"/>
          <w:sz w:val="21"/>
          <w:szCs w:val="21"/>
          <w:lang w:val="nl-NL"/>
        </w:rPr>
        <w:t xml:space="preserve"> </w:t>
      </w:r>
      <w:r w:rsidR="00C62E4D" w:rsidRPr="00E96C5E">
        <w:rPr>
          <w:rFonts w:ascii="Palatino Linotype" w:hAnsi="Palatino Linotype"/>
          <w:sz w:val="21"/>
          <w:szCs w:val="21"/>
          <w:lang w:val="nl-NL"/>
        </w:rPr>
        <w:t>connecties</w:t>
      </w:r>
      <w:r w:rsidR="00913F80" w:rsidRPr="00E96C5E">
        <w:rPr>
          <w:rFonts w:ascii="Palatino Linotype" w:hAnsi="Palatino Linotype"/>
          <w:sz w:val="21"/>
          <w:szCs w:val="21"/>
          <w:lang w:val="nl-NL"/>
        </w:rPr>
        <w:t xml:space="preserve">. </w:t>
      </w:r>
    </w:p>
    <w:p w14:paraId="49530182" w14:textId="77777777" w:rsidR="009B4E23" w:rsidRPr="00BC403E" w:rsidRDefault="003E7505" w:rsidP="00BC403E">
      <w:pPr>
        <w:spacing w:line="276" w:lineRule="auto"/>
        <w:ind w:firstLine="720"/>
        <w:jc w:val="center"/>
        <w:rPr>
          <w:rFonts w:ascii="Palatino Linotype" w:hAnsi="Palatino Linotype"/>
          <w:sz w:val="21"/>
          <w:szCs w:val="21"/>
          <w:lang w:val="nl-NL"/>
        </w:rPr>
      </w:pPr>
      <w:r w:rsidRPr="00BC403E">
        <w:rPr>
          <w:noProof/>
          <w:sz w:val="21"/>
          <w:szCs w:val="21"/>
          <w:lang w:val="nl-NL" w:eastAsia="nl-NL"/>
        </w:rPr>
        <w:drawing>
          <wp:inline distT="0" distB="0" distL="0" distR="0" wp14:anchorId="106DC507" wp14:editId="5E2C4720">
            <wp:extent cx="1557969" cy="1440000"/>
            <wp:effectExtent l="0" t="0" r="4445" b="8255"/>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rotWithShape="1">
                    <a:blip r:embed="rId7" cstate="print">
                      <a:extLst>
                        <a:ext uri="{28A0092B-C50C-407E-A947-70E740481C1C}">
                          <a14:useLocalDpi xmlns:a14="http://schemas.microsoft.com/office/drawing/2010/main" val="0"/>
                        </a:ext>
                      </a:extLst>
                    </a:blip>
                    <a:srcRect l="7582" t="3232" r="4693" b="-1"/>
                    <a:stretch/>
                  </pic:blipFill>
                  <pic:spPr bwMode="auto">
                    <a:xfrm>
                      <a:off x="0" y="0"/>
                      <a:ext cx="1557969" cy="1440000"/>
                    </a:xfrm>
                    <a:prstGeom prst="rect">
                      <a:avLst/>
                    </a:prstGeom>
                    <a:ln>
                      <a:noFill/>
                    </a:ln>
                    <a:extLst>
                      <a:ext uri="{53640926-AAD7-44D8-BBD7-CCE9431645EC}">
                        <a14:shadowObscured xmlns:a14="http://schemas.microsoft.com/office/drawing/2010/main"/>
                      </a:ext>
                    </a:extLst>
                  </pic:spPr>
                </pic:pic>
              </a:graphicData>
            </a:graphic>
          </wp:inline>
        </w:drawing>
      </w:r>
      <w:r w:rsidRPr="00BC403E">
        <w:rPr>
          <w:noProof/>
          <w:sz w:val="21"/>
          <w:szCs w:val="21"/>
        </w:rPr>
        <w:t xml:space="preserve">    </w:t>
      </w:r>
      <w:r w:rsidRPr="00BC403E">
        <w:rPr>
          <w:noProof/>
          <w:sz w:val="21"/>
          <w:szCs w:val="21"/>
          <w:lang w:val="nl-NL" w:eastAsia="nl-NL"/>
        </w:rPr>
        <w:drawing>
          <wp:inline distT="0" distB="0" distL="0" distR="0" wp14:anchorId="63B18F8F" wp14:editId="2DDD413C">
            <wp:extent cx="1740284" cy="1440000"/>
            <wp:effectExtent l="0" t="0" r="0" b="8255"/>
            <wp:docPr id="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0284" cy="1440000"/>
                    </a:xfrm>
                    <a:prstGeom prst="rect">
                      <a:avLst/>
                    </a:prstGeom>
                  </pic:spPr>
                </pic:pic>
              </a:graphicData>
            </a:graphic>
          </wp:inline>
        </w:drawing>
      </w:r>
      <w:r w:rsidRPr="00BC403E">
        <w:rPr>
          <w:noProof/>
          <w:sz w:val="21"/>
          <w:szCs w:val="21"/>
        </w:rPr>
        <w:t xml:space="preserve">     </w:t>
      </w:r>
      <w:r w:rsidRPr="00BC403E">
        <w:rPr>
          <w:noProof/>
          <w:sz w:val="21"/>
          <w:szCs w:val="21"/>
          <w:lang w:val="nl-NL" w:eastAsia="nl-NL"/>
        </w:rPr>
        <w:drawing>
          <wp:inline distT="0" distB="0" distL="0" distR="0" wp14:anchorId="1C1C5DEF" wp14:editId="074C6A14">
            <wp:extent cx="2270042" cy="142200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0042" cy="1422000"/>
                    </a:xfrm>
                    <a:prstGeom prst="rect">
                      <a:avLst/>
                    </a:prstGeom>
                    <a:noFill/>
                    <a:ln>
                      <a:noFill/>
                    </a:ln>
                  </pic:spPr>
                </pic:pic>
              </a:graphicData>
            </a:graphic>
          </wp:inline>
        </w:drawing>
      </w:r>
    </w:p>
    <w:p w14:paraId="334E8408" w14:textId="77777777" w:rsidR="00FA6909" w:rsidRPr="00E96C5E" w:rsidRDefault="00FA6909" w:rsidP="0098690D">
      <w:pPr>
        <w:spacing w:line="276" w:lineRule="auto"/>
        <w:ind w:firstLine="720"/>
        <w:jc w:val="center"/>
        <w:rPr>
          <w:rFonts w:ascii="Palatino Linotype" w:hAnsi="Palatino Linotype"/>
          <w:i/>
          <w:sz w:val="18"/>
          <w:szCs w:val="21"/>
          <w:lang w:val="nl-NL"/>
        </w:rPr>
      </w:pPr>
      <w:r w:rsidRPr="00E96C5E">
        <w:rPr>
          <w:rFonts w:ascii="Palatino Linotype" w:hAnsi="Palatino Linotype"/>
          <w:i/>
          <w:sz w:val="18"/>
          <w:szCs w:val="21"/>
          <w:lang w:val="nl-NL"/>
        </w:rPr>
        <w:t xml:space="preserve">Figuur 1 </w:t>
      </w:r>
      <w:r w:rsidR="00DE32E2" w:rsidRPr="00E96C5E">
        <w:rPr>
          <w:rFonts w:ascii="Palatino Linotype" w:hAnsi="Palatino Linotype"/>
          <w:i/>
          <w:sz w:val="18"/>
          <w:szCs w:val="21"/>
          <w:lang w:val="nl-NL"/>
        </w:rPr>
        <w:t>–</w:t>
      </w:r>
      <w:r w:rsidRPr="00E96C5E">
        <w:rPr>
          <w:rFonts w:ascii="Palatino Linotype" w:hAnsi="Palatino Linotype"/>
          <w:i/>
          <w:sz w:val="18"/>
          <w:szCs w:val="21"/>
          <w:lang w:val="nl-NL"/>
        </w:rPr>
        <w:t xml:space="preserve"> </w:t>
      </w:r>
      <w:r w:rsidR="00DE32E2" w:rsidRPr="00E96C5E">
        <w:rPr>
          <w:rFonts w:ascii="Palatino Linotype" w:hAnsi="Palatino Linotype"/>
          <w:i/>
          <w:sz w:val="18"/>
          <w:szCs w:val="21"/>
          <w:lang w:val="nl-NL"/>
        </w:rPr>
        <w:t>De drie kaarten waarop we ons algoritme hebben toegepast.</w:t>
      </w:r>
    </w:p>
    <w:p w14:paraId="662BE804" w14:textId="77777777" w:rsidR="00F07CCF" w:rsidRPr="00E96C5E" w:rsidRDefault="00F07CCF" w:rsidP="0098690D">
      <w:pPr>
        <w:spacing w:line="276" w:lineRule="auto"/>
        <w:ind w:firstLine="720"/>
        <w:jc w:val="both"/>
        <w:rPr>
          <w:rFonts w:ascii="Palatino Linotype" w:hAnsi="Palatino Linotype"/>
          <w:i/>
          <w:sz w:val="21"/>
          <w:szCs w:val="21"/>
          <w:lang w:val="nl-NL"/>
        </w:rPr>
      </w:pPr>
      <w:r w:rsidRPr="00E96C5E">
        <w:rPr>
          <w:rFonts w:ascii="Palatino Linotype" w:hAnsi="Palatino Linotype"/>
          <w:i/>
          <w:sz w:val="21"/>
          <w:szCs w:val="21"/>
          <w:u w:val="single"/>
          <w:lang w:val="nl-NL"/>
        </w:rPr>
        <w:t>To</w:t>
      </w:r>
      <w:r w:rsidR="00F810C2" w:rsidRPr="00E96C5E">
        <w:rPr>
          <w:rFonts w:ascii="Palatino Linotype" w:hAnsi="Palatino Linotype"/>
          <w:i/>
          <w:sz w:val="21"/>
          <w:szCs w:val="21"/>
          <w:u w:val="single"/>
          <w:lang w:val="nl-NL"/>
        </w:rPr>
        <w:t>estandsruimte</w:t>
      </w:r>
    </w:p>
    <w:p w14:paraId="3D70DBBD" w14:textId="675669FA" w:rsidR="0072183C" w:rsidRPr="00E96C5E" w:rsidRDefault="0072183C"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ab/>
      </w:r>
      <w:r w:rsidR="00746E3B" w:rsidRPr="00E96C5E">
        <w:rPr>
          <w:rFonts w:ascii="Palatino Linotype" w:hAnsi="Palatino Linotype"/>
          <w:sz w:val="21"/>
          <w:szCs w:val="21"/>
          <w:lang w:val="nl-NL"/>
        </w:rPr>
        <w:t>Per definitie</w:t>
      </w:r>
      <w:r w:rsidR="005755A8" w:rsidRPr="00E96C5E">
        <w:rPr>
          <w:rFonts w:ascii="Palatino Linotype" w:hAnsi="Palatino Linotype"/>
          <w:sz w:val="21"/>
          <w:szCs w:val="21"/>
          <w:lang w:val="nl-NL"/>
        </w:rPr>
        <w:t xml:space="preserve"> zijn alle</w:t>
      </w:r>
      <w:r w:rsidR="00880967" w:rsidRPr="00E96C5E">
        <w:rPr>
          <w:rFonts w:ascii="Palatino Linotype" w:hAnsi="Palatino Linotype"/>
          <w:sz w:val="21"/>
          <w:szCs w:val="21"/>
          <w:lang w:val="nl-NL"/>
        </w:rPr>
        <w:t xml:space="preserve"> kaarten en netwerken grafen</w:t>
      </w:r>
      <w:r w:rsidR="005755A8" w:rsidRPr="00E96C5E">
        <w:rPr>
          <w:rFonts w:ascii="Palatino Linotype" w:hAnsi="Palatino Linotype"/>
          <w:sz w:val="21"/>
          <w:szCs w:val="21"/>
          <w:lang w:val="nl-NL"/>
        </w:rPr>
        <w:t xml:space="preserve"> zoals hierboven beschreven</w:t>
      </w:r>
      <w:r w:rsidR="00880967" w:rsidRPr="00E96C5E">
        <w:rPr>
          <w:rFonts w:ascii="Palatino Linotype" w:hAnsi="Palatino Linotype"/>
          <w:sz w:val="21"/>
          <w:szCs w:val="21"/>
          <w:lang w:val="nl-NL"/>
        </w:rPr>
        <w:t>. Kaart 1, van een provincie in Noord-India</w:t>
      </w:r>
      <w:r w:rsidR="0093477D">
        <w:rPr>
          <w:rFonts w:ascii="Palatino Linotype" w:hAnsi="Palatino Linotype"/>
          <w:sz w:val="21"/>
          <w:szCs w:val="21"/>
          <w:lang w:val="nl-NL"/>
        </w:rPr>
        <w:t xml:space="preserve"> (Rajasthan)</w:t>
      </w:r>
      <w:r w:rsidR="00880967" w:rsidRPr="00E96C5E">
        <w:rPr>
          <w:rFonts w:ascii="Palatino Linotype" w:hAnsi="Palatino Linotype"/>
          <w:sz w:val="21"/>
          <w:szCs w:val="21"/>
          <w:lang w:val="nl-NL"/>
        </w:rPr>
        <w:t xml:space="preserve">, bevat </w:t>
      </w:r>
      <w:r w:rsidR="00664A52" w:rsidRPr="00E96C5E">
        <w:rPr>
          <w:rFonts w:ascii="Palatino Linotype" w:hAnsi="Palatino Linotype"/>
          <w:sz w:val="21"/>
          <w:szCs w:val="21"/>
          <w:lang w:val="nl-NL"/>
        </w:rPr>
        <w:t>33</w:t>
      </w:r>
      <w:r w:rsidR="00880967" w:rsidRPr="00E96C5E">
        <w:rPr>
          <w:rFonts w:ascii="Palatino Linotype" w:hAnsi="Palatino Linotype"/>
          <w:sz w:val="21"/>
          <w:szCs w:val="21"/>
          <w:lang w:val="nl-NL"/>
        </w:rPr>
        <w:t xml:space="preserve"> knopen</w:t>
      </w:r>
      <w:r w:rsidR="003C4020" w:rsidRPr="00E96C5E">
        <w:rPr>
          <w:rFonts w:ascii="Palatino Linotype" w:hAnsi="Palatino Linotype"/>
          <w:sz w:val="21"/>
          <w:szCs w:val="21"/>
          <w:lang w:val="nl-NL"/>
        </w:rPr>
        <w:t>; kaart 2 (Spanje) bevat er 47</w:t>
      </w:r>
      <w:r w:rsidR="00913C8C" w:rsidRPr="00E96C5E">
        <w:rPr>
          <w:rFonts w:ascii="Palatino Linotype" w:hAnsi="Palatino Linotype"/>
          <w:sz w:val="21"/>
          <w:szCs w:val="21"/>
          <w:lang w:val="nl-NL"/>
        </w:rPr>
        <w:t>; kaart</w:t>
      </w:r>
      <w:r w:rsidR="008E376E" w:rsidRPr="00E96C5E">
        <w:rPr>
          <w:rFonts w:ascii="Palatino Linotype" w:hAnsi="Palatino Linotype"/>
          <w:sz w:val="21"/>
          <w:szCs w:val="21"/>
          <w:lang w:val="nl-NL"/>
        </w:rPr>
        <w:t xml:space="preserve"> 3 (</w:t>
      </w:r>
      <w:r w:rsidR="00CA565D">
        <w:rPr>
          <w:rFonts w:ascii="Palatino Linotype" w:hAnsi="Palatino Linotype"/>
          <w:sz w:val="21"/>
          <w:szCs w:val="21"/>
          <w:lang w:val="nl-NL"/>
        </w:rPr>
        <w:t>Pennsylvania</w:t>
      </w:r>
      <w:r w:rsidR="008E376E" w:rsidRPr="00E96C5E">
        <w:rPr>
          <w:rFonts w:ascii="Palatino Linotype" w:hAnsi="Palatino Linotype"/>
          <w:sz w:val="21"/>
          <w:szCs w:val="21"/>
          <w:lang w:val="nl-NL"/>
        </w:rPr>
        <w:t>) bevat er 68</w:t>
      </w:r>
      <w:r w:rsidR="00880967" w:rsidRPr="00E96C5E">
        <w:rPr>
          <w:rFonts w:ascii="Palatino Linotype" w:hAnsi="Palatino Linotype"/>
          <w:sz w:val="21"/>
          <w:szCs w:val="21"/>
          <w:lang w:val="nl-NL"/>
        </w:rPr>
        <w:t>.</w:t>
      </w:r>
      <w:r w:rsidR="00913C8C" w:rsidRPr="00E96C5E">
        <w:rPr>
          <w:rFonts w:ascii="Palatino Linotype" w:hAnsi="Palatino Linotype"/>
          <w:sz w:val="21"/>
          <w:szCs w:val="21"/>
          <w:lang w:val="nl-NL"/>
        </w:rPr>
        <w:t xml:space="preserve"> De netwerken bestaan</w:t>
      </w:r>
      <w:r w:rsidR="009042ED">
        <w:rPr>
          <w:rFonts w:ascii="Palatino Linotype" w:hAnsi="Palatino Linotype"/>
          <w:sz w:val="21"/>
          <w:szCs w:val="21"/>
          <w:lang w:val="nl-NL"/>
        </w:rPr>
        <w:t xml:space="preserve"> respectievelijk uit 99, 98 en 100</w:t>
      </w:r>
      <w:r w:rsidR="00CA375D" w:rsidRPr="00E96C5E">
        <w:rPr>
          <w:rFonts w:ascii="Palatino Linotype" w:hAnsi="Palatino Linotype"/>
          <w:sz w:val="21"/>
          <w:szCs w:val="21"/>
          <w:lang w:val="nl-NL"/>
        </w:rPr>
        <w:t xml:space="preserve"> </w:t>
      </w:r>
      <w:r w:rsidR="00913C8C" w:rsidRPr="00E96C5E">
        <w:rPr>
          <w:rFonts w:ascii="Palatino Linotype" w:hAnsi="Palatino Linotype"/>
          <w:sz w:val="21"/>
          <w:szCs w:val="21"/>
          <w:lang w:val="nl-NL"/>
        </w:rPr>
        <w:t>knopen</w:t>
      </w:r>
      <w:ins w:id="0" w:author="Kim de Bie" w:date="2015-12-17T10:52:00Z">
        <w:r w:rsidR="009042ED">
          <w:rPr>
            <w:rFonts w:ascii="Palatino Linotype" w:hAnsi="Palatino Linotype"/>
            <w:sz w:val="21"/>
            <w:szCs w:val="21"/>
            <w:lang w:val="nl-NL"/>
          </w:rPr>
          <w:t>.</w:t>
        </w:r>
      </w:ins>
      <w:r w:rsidR="00880967" w:rsidRPr="00E96C5E">
        <w:rPr>
          <w:rFonts w:ascii="Palatino Linotype" w:hAnsi="Palatino Linotype"/>
          <w:sz w:val="21"/>
          <w:szCs w:val="21"/>
          <w:lang w:val="nl-NL"/>
        </w:rPr>
        <w:t xml:space="preserve"> </w:t>
      </w:r>
      <w:r w:rsidRPr="00E96C5E">
        <w:rPr>
          <w:rFonts w:ascii="Palatino Linotype" w:hAnsi="Palatino Linotype"/>
          <w:sz w:val="21"/>
          <w:szCs w:val="21"/>
          <w:lang w:val="nl-NL"/>
        </w:rPr>
        <w:t>De toestandsruimte, oftewel het aa</w:t>
      </w:r>
      <w:r w:rsidR="00D44A18" w:rsidRPr="00E96C5E">
        <w:rPr>
          <w:rFonts w:ascii="Palatino Linotype" w:hAnsi="Palatino Linotype"/>
          <w:sz w:val="21"/>
          <w:szCs w:val="21"/>
          <w:lang w:val="nl-NL"/>
        </w:rPr>
        <w:t xml:space="preserve">ntal verschillende manieren om </w:t>
      </w:r>
      <w:r w:rsidRPr="00E96C5E">
        <w:rPr>
          <w:rFonts w:ascii="Palatino Linotype" w:hAnsi="Palatino Linotype"/>
          <w:sz w:val="21"/>
          <w:szCs w:val="21"/>
          <w:lang w:val="nl-NL"/>
        </w:rPr>
        <w:t>e</w:t>
      </w:r>
      <w:r w:rsidR="00D44A18" w:rsidRPr="00E96C5E">
        <w:rPr>
          <w:rFonts w:ascii="Palatino Linotype" w:hAnsi="Palatino Linotype"/>
          <w:sz w:val="21"/>
          <w:szCs w:val="21"/>
          <w:lang w:val="nl-NL"/>
        </w:rPr>
        <w:t>en</w:t>
      </w:r>
      <w:r w:rsidRPr="00E96C5E">
        <w:rPr>
          <w:rFonts w:ascii="Palatino Linotype" w:hAnsi="Palatino Linotype"/>
          <w:sz w:val="21"/>
          <w:szCs w:val="21"/>
          <w:lang w:val="nl-NL"/>
        </w:rPr>
        <w:t xml:space="preserve"> casus (hier: het inkleuren van een graaf) op te lossen, wordt gegeven door </w:t>
      </w:r>
      <w:proofErr w:type="gramStart"/>
      <w:r w:rsidR="009432BE" w:rsidRPr="00E96C5E">
        <w:rPr>
          <w:rFonts w:ascii="Palatino Linotype" w:hAnsi="Palatino Linotype"/>
          <w:sz w:val="21"/>
          <w:szCs w:val="21"/>
          <w:lang w:val="nl-NL"/>
        </w:rPr>
        <w:t>C</w:t>
      </w:r>
      <w:r w:rsidR="009432BE" w:rsidRPr="00E96C5E">
        <w:rPr>
          <w:rFonts w:ascii="Palatino Linotype" w:hAnsi="Palatino Linotype"/>
          <w:sz w:val="21"/>
          <w:szCs w:val="21"/>
          <w:vertAlign w:val="superscript"/>
          <w:lang w:val="nl-NL"/>
        </w:rPr>
        <w:t>V</w:t>
      </w:r>
      <w:proofErr w:type="gramEnd"/>
      <w:r w:rsidRPr="00E96C5E">
        <w:rPr>
          <w:rFonts w:ascii="Palatino Linotype" w:hAnsi="Palatino Linotype"/>
          <w:sz w:val="21"/>
          <w:szCs w:val="21"/>
          <w:lang w:val="nl-NL"/>
        </w:rPr>
        <w:t>, waar V het aantal knopen (</w:t>
      </w:r>
      <w:r w:rsidRPr="00E96C5E">
        <w:rPr>
          <w:rFonts w:ascii="Palatino Linotype" w:hAnsi="Palatino Linotype"/>
          <w:i/>
          <w:sz w:val="21"/>
          <w:szCs w:val="21"/>
          <w:lang w:val="nl-NL"/>
        </w:rPr>
        <w:t>vertices</w:t>
      </w:r>
      <w:r w:rsidRPr="00E96C5E">
        <w:rPr>
          <w:rFonts w:ascii="Palatino Linotype" w:hAnsi="Palatino Linotype"/>
          <w:sz w:val="21"/>
          <w:szCs w:val="21"/>
          <w:lang w:val="nl-NL"/>
        </w:rPr>
        <w:t>) is en C het chromatisch getal</w:t>
      </w:r>
      <w:r w:rsidR="00281C29" w:rsidRPr="00E96C5E">
        <w:rPr>
          <w:rFonts w:ascii="Palatino Linotype" w:hAnsi="Palatino Linotype"/>
          <w:sz w:val="21"/>
          <w:szCs w:val="21"/>
          <w:lang w:val="nl-NL"/>
        </w:rPr>
        <w:t>: het minimaal aantal kleuren dat nodig is</w:t>
      </w:r>
      <w:r w:rsidR="00843E92" w:rsidRPr="00E96C5E">
        <w:rPr>
          <w:rFonts w:ascii="Palatino Linotype" w:hAnsi="Palatino Linotype"/>
          <w:sz w:val="21"/>
          <w:szCs w:val="21"/>
          <w:lang w:val="nl-NL"/>
        </w:rPr>
        <w:t xml:space="preserve"> om de graaf in te kleuren</w:t>
      </w:r>
      <w:r w:rsidR="00281C29" w:rsidRPr="00E96C5E">
        <w:rPr>
          <w:rFonts w:ascii="Palatino Linotype" w:hAnsi="Palatino Linotype"/>
          <w:sz w:val="21"/>
          <w:szCs w:val="21"/>
          <w:lang w:val="nl-NL"/>
        </w:rPr>
        <w:t>.</w:t>
      </w:r>
      <w:r w:rsidRPr="00E96C5E">
        <w:rPr>
          <w:rFonts w:ascii="Palatino Linotype" w:hAnsi="Palatino Linotype"/>
          <w:sz w:val="21"/>
          <w:szCs w:val="21"/>
          <w:lang w:val="nl-NL"/>
        </w:rPr>
        <w:t xml:space="preserve"> Het </w:t>
      </w:r>
      <w:r w:rsidR="000F45CF" w:rsidRPr="00E96C5E">
        <w:rPr>
          <w:rFonts w:ascii="Palatino Linotype" w:hAnsi="Palatino Linotype"/>
          <w:sz w:val="21"/>
          <w:szCs w:val="21"/>
          <w:lang w:val="nl-NL"/>
        </w:rPr>
        <w:t xml:space="preserve">berekenen van het </w:t>
      </w:r>
      <w:r w:rsidR="00563F74" w:rsidRPr="00E96C5E">
        <w:rPr>
          <w:rFonts w:ascii="Palatino Linotype" w:hAnsi="Palatino Linotype"/>
          <w:sz w:val="21"/>
          <w:szCs w:val="21"/>
          <w:lang w:val="nl-NL"/>
        </w:rPr>
        <w:t xml:space="preserve">chromatisch getal is echter </w:t>
      </w:r>
      <w:r w:rsidR="000F45CF" w:rsidRPr="00E96C5E">
        <w:rPr>
          <w:rFonts w:ascii="Palatino Linotype" w:hAnsi="Palatino Linotype"/>
          <w:sz w:val="21"/>
          <w:szCs w:val="21"/>
          <w:lang w:val="nl-NL"/>
        </w:rPr>
        <w:t xml:space="preserve">een zeer lastig </w:t>
      </w:r>
      <w:r w:rsidR="00CA375D">
        <w:rPr>
          <w:rFonts w:ascii="Palatino Linotype" w:hAnsi="Palatino Linotype"/>
          <w:sz w:val="21"/>
          <w:szCs w:val="21"/>
          <w:lang w:val="nl-NL"/>
        </w:rPr>
        <w:t>rekenkundig</w:t>
      </w:r>
      <w:r w:rsidR="000F45CF" w:rsidRPr="00E96C5E">
        <w:rPr>
          <w:rFonts w:ascii="Palatino Linotype" w:hAnsi="Palatino Linotype"/>
          <w:sz w:val="21"/>
          <w:szCs w:val="21"/>
          <w:lang w:val="nl-NL"/>
        </w:rPr>
        <w:t xml:space="preserve"> probleem op zich</w:t>
      </w:r>
      <w:r w:rsidR="000F45CF" w:rsidRPr="00E96C5E">
        <w:rPr>
          <w:rFonts w:ascii="Palatino Linotype" w:hAnsi="Palatino Linotype"/>
          <w:sz w:val="21"/>
          <w:szCs w:val="21"/>
          <w:lang w:val="nl-NL"/>
        </w:rPr>
        <w:fldChar w:fldCharType="begin"/>
      </w:r>
      <w:r w:rsidR="00882E87" w:rsidRPr="00E96C5E">
        <w:rPr>
          <w:rFonts w:ascii="Palatino Linotype" w:hAnsi="Palatino Linotype"/>
          <w:sz w:val="21"/>
          <w:szCs w:val="21"/>
          <w:lang w:val="nl-NL"/>
        </w:rPr>
        <w:instrText xml:space="preserve"> ADDIN ZOTERO_ITEM CSL_CITATION {"citationID":"20pKwBMs","properties":{"formattedCitation":"{\\rtf \\super 2\\nosupersub{}}","plainCitation":"2"},"citationItems":[{"id":372,"uris":["http://zotero.org/users/2115327/items/5MC3TAZE"],"uri":["http://zotero.org/users/2115327/items/5MC3TAZE"],"itemData":{"id":372,"type":"chapter","title":"Reducibility Among Combinatorial Problems","container-title":"50 Years of Integer Programming 1958-2008","source":"Google Scholar","URL":"https://www.infona.pl/resource/bwmeta1.element.springer-2dcfb85e-11c2-3500-87e4-870a4515cdc2","author":[{"family":"Karp","given":"Richard"}],"accessed":{"date-parts":[["2015",12,15]]}}}],"schema":"https://github.com/citation-style-language/schema/raw/master/csl-citation.json"} </w:instrText>
      </w:r>
      <w:r w:rsidR="000F45CF" w:rsidRPr="00E96C5E">
        <w:rPr>
          <w:rFonts w:ascii="Palatino Linotype" w:hAnsi="Palatino Linotype"/>
          <w:sz w:val="21"/>
          <w:szCs w:val="21"/>
          <w:lang w:val="nl-NL"/>
        </w:rPr>
        <w:fldChar w:fldCharType="separate"/>
      </w:r>
      <w:r w:rsidR="00882E87" w:rsidRPr="00E96C5E">
        <w:rPr>
          <w:rFonts w:ascii="Palatino Linotype" w:hAnsi="Palatino Linotype" w:cs="Times New Roman"/>
          <w:sz w:val="21"/>
          <w:szCs w:val="24"/>
          <w:vertAlign w:val="superscript"/>
          <w:lang w:val="nl-NL"/>
        </w:rPr>
        <w:t>2</w:t>
      </w:r>
      <w:r w:rsidR="000F45CF" w:rsidRPr="00E96C5E">
        <w:rPr>
          <w:rFonts w:ascii="Palatino Linotype" w:hAnsi="Palatino Linotype"/>
          <w:sz w:val="21"/>
          <w:szCs w:val="21"/>
          <w:lang w:val="nl-NL"/>
        </w:rPr>
        <w:fldChar w:fldCharType="end"/>
      </w:r>
      <w:r w:rsidR="00B20A31" w:rsidRPr="00E96C5E">
        <w:rPr>
          <w:rFonts w:ascii="Palatino Linotype" w:hAnsi="Palatino Linotype"/>
          <w:sz w:val="21"/>
          <w:szCs w:val="21"/>
          <w:lang w:val="nl-NL"/>
        </w:rPr>
        <w:t>; in die zin is de exacte t</w:t>
      </w:r>
      <w:r w:rsidR="009432BE" w:rsidRPr="00E96C5E">
        <w:rPr>
          <w:rFonts w:ascii="Palatino Linotype" w:hAnsi="Palatino Linotype"/>
          <w:sz w:val="21"/>
          <w:szCs w:val="21"/>
          <w:lang w:val="nl-NL"/>
        </w:rPr>
        <w:t>oestandsruimte dus onbekend</w:t>
      </w:r>
      <w:r w:rsidR="003C701C" w:rsidRPr="00E96C5E">
        <w:rPr>
          <w:rFonts w:ascii="Palatino Linotype" w:hAnsi="Palatino Linotype"/>
          <w:sz w:val="21"/>
          <w:szCs w:val="21"/>
          <w:lang w:val="nl-NL"/>
        </w:rPr>
        <w:t>,</w:t>
      </w:r>
      <w:r w:rsidR="0002546B" w:rsidRPr="00E96C5E">
        <w:rPr>
          <w:rFonts w:ascii="Palatino Linotype" w:hAnsi="Palatino Linotype"/>
          <w:sz w:val="21"/>
          <w:szCs w:val="21"/>
          <w:lang w:val="nl-NL"/>
        </w:rPr>
        <w:t xml:space="preserve"> en als zodanig theoretisch oneindig groot</w:t>
      </w:r>
      <w:r w:rsidR="00862687" w:rsidRPr="00E96C5E">
        <w:rPr>
          <w:rFonts w:ascii="Palatino Linotype" w:hAnsi="Palatino Linotype"/>
          <w:sz w:val="21"/>
          <w:szCs w:val="21"/>
          <w:lang w:val="nl-NL"/>
        </w:rPr>
        <w:t>.</w:t>
      </w:r>
      <w:r w:rsidR="009432BE" w:rsidRPr="00E96C5E">
        <w:rPr>
          <w:rFonts w:ascii="Palatino Linotype" w:hAnsi="Palatino Linotype"/>
          <w:sz w:val="21"/>
          <w:szCs w:val="21"/>
          <w:lang w:val="nl-NL"/>
        </w:rPr>
        <w:t xml:space="preserve"> E</w:t>
      </w:r>
      <w:r w:rsidR="00295403" w:rsidRPr="00E96C5E">
        <w:rPr>
          <w:rFonts w:ascii="Palatino Linotype" w:hAnsi="Palatino Linotype"/>
          <w:sz w:val="21"/>
          <w:szCs w:val="21"/>
          <w:lang w:val="nl-NL"/>
        </w:rPr>
        <w:t>chter, wanneer we uitgaan van h</w:t>
      </w:r>
      <w:r w:rsidR="009432BE" w:rsidRPr="00E96C5E">
        <w:rPr>
          <w:rFonts w:ascii="Palatino Linotype" w:hAnsi="Palatino Linotype"/>
          <w:sz w:val="21"/>
          <w:szCs w:val="21"/>
          <w:lang w:val="nl-NL"/>
        </w:rPr>
        <w:t>e</w:t>
      </w:r>
      <w:r w:rsidR="00295403" w:rsidRPr="00E96C5E">
        <w:rPr>
          <w:rFonts w:ascii="Palatino Linotype" w:hAnsi="Palatino Linotype"/>
          <w:sz w:val="21"/>
          <w:szCs w:val="21"/>
          <w:lang w:val="nl-NL"/>
        </w:rPr>
        <w:t>t</w:t>
      </w:r>
      <w:r w:rsidR="009432BE" w:rsidRPr="00E96C5E">
        <w:rPr>
          <w:rFonts w:ascii="Palatino Linotype" w:hAnsi="Palatino Linotype"/>
          <w:sz w:val="21"/>
          <w:szCs w:val="21"/>
          <w:lang w:val="nl-NL"/>
        </w:rPr>
        <w:t xml:space="preserve"> Four Color Theorem en veronderstellen dat een </w:t>
      </w:r>
      <w:r w:rsidR="003C701C" w:rsidRPr="00E96C5E">
        <w:rPr>
          <w:rFonts w:ascii="Palatino Linotype" w:hAnsi="Palatino Linotype"/>
          <w:sz w:val="21"/>
          <w:szCs w:val="21"/>
          <w:lang w:val="nl-NL"/>
        </w:rPr>
        <w:t>willekeurige</w:t>
      </w:r>
      <w:r w:rsidR="009432BE" w:rsidRPr="00E96C5E">
        <w:rPr>
          <w:rFonts w:ascii="Palatino Linotype" w:hAnsi="Palatino Linotype"/>
          <w:sz w:val="21"/>
          <w:szCs w:val="21"/>
          <w:lang w:val="nl-NL"/>
        </w:rPr>
        <w:t xml:space="preserve"> kaart </w:t>
      </w:r>
      <w:r w:rsidR="00FE21A3" w:rsidRPr="00E96C5E">
        <w:rPr>
          <w:rFonts w:ascii="Palatino Linotype" w:hAnsi="Palatino Linotype"/>
          <w:sz w:val="21"/>
          <w:szCs w:val="21"/>
          <w:lang w:val="nl-NL"/>
        </w:rPr>
        <w:t xml:space="preserve">gemiddeld </w:t>
      </w:r>
      <w:r w:rsidR="009432BE" w:rsidRPr="00E96C5E">
        <w:rPr>
          <w:rFonts w:ascii="Palatino Linotype" w:hAnsi="Palatino Linotype"/>
          <w:sz w:val="21"/>
          <w:szCs w:val="21"/>
          <w:lang w:val="nl-NL"/>
        </w:rPr>
        <w:t xml:space="preserve">vier kleuren nodig heeft, </w:t>
      </w:r>
      <w:r w:rsidR="00354062" w:rsidRPr="00E96C5E">
        <w:rPr>
          <w:rFonts w:ascii="Palatino Linotype" w:hAnsi="Palatino Linotype"/>
          <w:sz w:val="21"/>
          <w:szCs w:val="21"/>
          <w:lang w:val="nl-NL"/>
        </w:rPr>
        <w:t xml:space="preserve">komt de toestandsruimte voor de kaart van </w:t>
      </w:r>
      <w:r w:rsidR="004367ED" w:rsidRPr="00E96C5E">
        <w:rPr>
          <w:rFonts w:ascii="Palatino Linotype" w:hAnsi="Palatino Linotype"/>
          <w:sz w:val="21"/>
          <w:szCs w:val="21"/>
          <w:lang w:val="nl-NL"/>
        </w:rPr>
        <w:t>Noord-India</w:t>
      </w:r>
      <w:r w:rsidR="00354062" w:rsidRPr="00E96C5E">
        <w:rPr>
          <w:rFonts w:ascii="Palatino Linotype" w:hAnsi="Palatino Linotype"/>
          <w:sz w:val="21"/>
          <w:szCs w:val="21"/>
          <w:lang w:val="nl-NL"/>
        </w:rPr>
        <w:t xml:space="preserve"> (</w:t>
      </w:r>
      <w:r w:rsidR="00575B70" w:rsidRPr="00E96C5E">
        <w:rPr>
          <w:rFonts w:ascii="Palatino Linotype" w:hAnsi="Palatino Linotype"/>
          <w:sz w:val="21"/>
          <w:szCs w:val="21"/>
          <w:lang w:val="nl-NL"/>
        </w:rPr>
        <w:t>de graaf met het kleinste aantal connecties</w:t>
      </w:r>
      <w:r w:rsidR="00354062" w:rsidRPr="00E96C5E">
        <w:rPr>
          <w:rFonts w:ascii="Palatino Linotype" w:hAnsi="Palatino Linotype"/>
          <w:sz w:val="21"/>
          <w:szCs w:val="21"/>
          <w:lang w:val="nl-NL"/>
        </w:rPr>
        <w:t>) bijvoorbeeld uit op 4</w:t>
      </w:r>
      <w:r w:rsidR="006411E6" w:rsidRPr="00E96C5E">
        <w:rPr>
          <w:rFonts w:ascii="Palatino Linotype" w:hAnsi="Palatino Linotype"/>
          <w:sz w:val="21"/>
          <w:szCs w:val="21"/>
          <w:vertAlign w:val="superscript"/>
          <w:lang w:val="nl-NL"/>
        </w:rPr>
        <w:t>33</w:t>
      </w:r>
      <w:r w:rsidR="00354062" w:rsidRPr="00E96C5E">
        <w:rPr>
          <w:rFonts w:ascii="Palatino Linotype" w:hAnsi="Palatino Linotype"/>
          <w:sz w:val="21"/>
          <w:szCs w:val="21"/>
          <w:lang w:val="nl-NL"/>
        </w:rPr>
        <w:t xml:space="preserve">, oftewel </w:t>
      </w:r>
      <w:r w:rsidR="00230E86" w:rsidRPr="00E96C5E">
        <w:rPr>
          <w:rFonts w:ascii="Palatino Linotype" w:hAnsi="Palatino Linotype"/>
          <w:sz w:val="21"/>
          <w:szCs w:val="21"/>
          <w:lang w:val="nl-NL"/>
        </w:rPr>
        <w:t>7.4</w:t>
      </w:r>
      <w:r w:rsidR="00354062" w:rsidRPr="00E96C5E">
        <w:rPr>
          <w:rFonts w:ascii="Palatino Linotype" w:hAnsi="Palatino Linotype"/>
          <w:sz w:val="21"/>
          <w:szCs w:val="21"/>
          <w:lang w:val="nl-NL"/>
        </w:rPr>
        <w:t xml:space="preserve"> * 10</w:t>
      </w:r>
      <w:r w:rsidR="00230E86" w:rsidRPr="00E96C5E">
        <w:rPr>
          <w:rFonts w:ascii="Palatino Linotype" w:hAnsi="Palatino Linotype"/>
          <w:sz w:val="21"/>
          <w:szCs w:val="21"/>
          <w:vertAlign w:val="superscript"/>
          <w:lang w:val="nl-NL"/>
        </w:rPr>
        <w:t>19</w:t>
      </w:r>
      <w:r w:rsidR="001D3ADD" w:rsidRPr="00E96C5E">
        <w:rPr>
          <w:rFonts w:ascii="Palatino Linotype" w:hAnsi="Palatino Linotype"/>
          <w:sz w:val="21"/>
          <w:szCs w:val="21"/>
          <w:lang w:val="nl-NL"/>
        </w:rPr>
        <w:t xml:space="preserve">. Dit is al bijna te groot om </w:t>
      </w:r>
      <w:r w:rsidR="006F1572" w:rsidRPr="00E96C5E">
        <w:rPr>
          <w:rFonts w:ascii="Palatino Linotype" w:hAnsi="Palatino Linotype"/>
          <w:sz w:val="21"/>
          <w:szCs w:val="21"/>
          <w:lang w:val="nl-NL"/>
        </w:rPr>
        <w:t>middels</w:t>
      </w:r>
      <w:r w:rsidR="001D3ADD" w:rsidRPr="00E96C5E">
        <w:rPr>
          <w:rFonts w:ascii="Palatino Linotype" w:hAnsi="Palatino Linotype"/>
          <w:sz w:val="21"/>
          <w:szCs w:val="21"/>
          <w:lang w:val="nl-NL"/>
        </w:rPr>
        <w:t xml:space="preserve"> een </w:t>
      </w:r>
      <w:r w:rsidR="00F66F1F" w:rsidRPr="00E96C5E">
        <w:rPr>
          <w:rFonts w:ascii="Palatino Linotype" w:hAnsi="Palatino Linotype"/>
          <w:sz w:val="21"/>
          <w:szCs w:val="21"/>
          <w:lang w:val="nl-NL"/>
        </w:rPr>
        <w:t>‘</w:t>
      </w:r>
      <w:r w:rsidR="001D3ADD" w:rsidRPr="00E96C5E">
        <w:rPr>
          <w:rFonts w:ascii="Palatino Linotype" w:hAnsi="Palatino Linotype"/>
          <w:sz w:val="21"/>
          <w:szCs w:val="21"/>
          <w:lang w:val="nl-NL"/>
        </w:rPr>
        <w:t>brute force</w:t>
      </w:r>
      <w:r w:rsidR="00B3478B">
        <w:rPr>
          <w:rFonts w:ascii="Palatino Linotype" w:hAnsi="Palatino Linotype"/>
          <w:sz w:val="21"/>
          <w:szCs w:val="21"/>
          <w:lang w:val="nl-NL"/>
        </w:rPr>
        <w:t>’</w:t>
      </w:r>
      <w:r w:rsidR="00B33A47" w:rsidRPr="00E96C5E">
        <w:rPr>
          <w:rStyle w:val="Voetnootmarkering"/>
          <w:rFonts w:ascii="Palatino Linotype" w:hAnsi="Palatino Linotype"/>
          <w:sz w:val="21"/>
          <w:szCs w:val="21"/>
          <w:lang w:val="nl-NL"/>
        </w:rPr>
        <w:footnoteReference w:id="2"/>
      </w:r>
      <w:r w:rsidR="007B3C0A">
        <w:rPr>
          <w:rFonts w:ascii="Palatino Linotype" w:hAnsi="Palatino Linotype"/>
          <w:sz w:val="21"/>
          <w:szCs w:val="21"/>
          <w:lang w:val="nl-NL"/>
        </w:rPr>
        <w:t xml:space="preserve"> </w:t>
      </w:r>
      <w:r w:rsidR="001D3ADD" w:rsidRPr="00E96C5E">
        <w:rPr>
          <w:rFonts w:ascii="Palatino Linotype" w:hAnsi="Palatino Linotype"/>
          <w:sz w:val="21"/>
          <w:szCs w:val="21"/>
          <w:lang w:val="nl-NL"/>
        </w:rPr>
        <w:t>aanpak door te rekenen</w:t>
      </w:r>
      <w:r w:rsidR="00F66F1F" w:rsidRPr="00E96C5E">
        <w:rPr>
          <w:rFonts w:ascii="Palatino Linotype" w:hAnsi="Palatino Linotype"/>
          <w:sz w:val="21"/>
          <w:szCs w:val="21"/>
          <w:lang w:val="nl-NL"/>
        </w:rPr>
        <w:t>.</w:t>
      </w:r>
      <w:r w:rsidR="00354062" w:rsidRPr="00E96C5E">
        <w:rPr>
          <w:rFonts w:ascii="Palatino Linotype" w:hAnsi="Palatino Linotype"/>
          <w:sz w:val="21"/>
          <w:szCs w:val="21"/>
          <w:vertAlign w:val="superscript"/>
          <w:lang w:val="nl-NL"/>
        </w:rPr>
        <w:t xml:space="preserve"> </w:t>
      </w:r>
      <w:r w:rsidR="009432BE" w:rsidRPr="00E96C5E">
        <w:rPr>
          <w:rFonts w:ascii="Palatino Linotype" w:hAnsi="Palatino Linotype"/>
          <w:sz w:val="21"/>
          <w:szCs w:val="21"/>
          <w:lang w:val="nl-NL"/>
        </w:rPr>
        <w:t xml:space="preserve"> </w:t>
      </w:r>
      <w:r w:rsidR="00575B70" w:rsidRPr="00E96C5E">
        <w:rPr>
          <w:rFonts w:ascii="Palatino Linotype" w:hAnsi="Palatino Linotype"/>
          <w:sz w:val="21"/>
          <w:szCs w:val="21"/>
          <w:lang w:val="nl-NL"/>
        </w:rPr>
        <w:t xml:space="preserve">Zelfs </w:t>
      </w:r>
      <w:r w:rsidR="00ED4495" w:rsidRPr="00E96C5E">
        <w:rPr>
          <w:rFonts w:ascii="Palatino Linotype" w:hAnsi="Palatino Linotype"/>
          <w:sz w:val="21"/>
          <w:szCs w:val="21"/>
          <w:lang w:val="nl-NL"/>
        </w:rPr>
        <w:t xml:space="preserve">met drie </w:t>
      </w:r>
      <w:proofErr w:type="gramStart"/>
      <w:r w:rsidR="00ED4495" w:rsidRPr="00E96C5E">
        <w:rPr>
          <w:rFonts w:ascii="Palatino Linotype" w:hAnsi="Palatino Linotype"/>
          <w:sz w:val="21"/>
          <w:szCs w:val="21"/>
          <w:lang w:val="nl-NL"/>
        </w:rPr>
        <w:t>kleuren,  realistisch</w:t>
      </w:r>
      <w:proofErr w:type="gramEnd"/>
      <w:r w:rsidR="00ED4495" w:rsidRPr="00E96C5E">
        <w:rPr>
          <w:rFonts w:ascii="Palatino Linotype" w:hAnsi="Palatino Linotype"/>
          <w:sz w:val="21"/>
          <w:szCs w:val="21"/>
          <w:lang w:val="nl-NL"/>
        </w:rPr>
        <w:t xml:space="preserve"> gezien het </w:t>
      </w:r>
      <w:r w:rsidR="003F0E7D" w:rsidRPr="00E96C5E">
        <w:rPr>
          <w:rFonts w:ascii="Palatino Linotype" w:hAnsi="Palatino Linotype"/>
          <w:sz w:val="21"/>
          <w:szCs w:val="21"/>
          <w:lang w:val="nl-NL"/>
        </w:rPr>
        <w:t xml:space="preserve">kleinste </w:t>
      </w:r>
      <w:r w:rsidR="00A9543A" w:rsidRPr="00E96C5E">
        <w:rPr>
          <w:rFonts w:ascii="Palatino Linotype" w:hAnsi="Palatino Linotype"/>
          <w:sz w:val="21"/>
          <w:szCs w:val="21"/>
          <w:lang w:val="nl-NL"/>
        </w:rPr>
        <w:t xml:space="preserve">chromatisch getal dat </w:t>
      </w:r>
      <w:r w:rsidR="00ED4495" w:rsidRPr="00E96C5E">
        <w:rPr>
          <w:rFonts w:ascii="Palatino Linotype" w:hAnsi="Palatino Linotype"/>
          <w:sz w:val="21"/>
          <w:szCs w:val="21"/>
          <w:lang w:val="nl-NL"/>
        </w:rPr>
        <w:t>mogelijk</w:t>
      </w:r>
      <w:r w:rsidR="00A9543A" w:rsidRPr="00E96C5E">
        <w:rPr>
          <w:rFonts w:ascii="Palatino Linotype" w:hAnsi="Palatino Linotype"/>
          <w:sz w:val="21"/>
          <w:szCs w:val="21"/>
          <w:lang w:val="nl-NL"/>
        </w:rPr>
        <w:t xml:space="preserve"> is, komen we </w:t>
      </w:r>
      <w:r w:rsidR="0054544A" w:rsidRPr="00E96C5E">
        <w:rPr>
          <w:rFonts w:ascii="Palatino Linotype" w:hAnsi="Palatino Linotype"/>
          <w:sz w:val="21"/>
          <w:szCs w:val="21"/>
          <w:lang w:val="nl-NL"/>
        </w:rPr>
        <w:t xml:space="preserve">voor Spanje </w:t>
      </w:r>
      <w:r w:rsidR="00A9543A" w:rsidRPr="00E96C5E">
        <w:rPr>
          <w:rFonts w:ascii="Palatino Linotype" w:hAnsi="Palatino Linotype"/>
          <w:sz w:val="21"/>
          <w:szCs w:val="21"/>
          <w:lang w:val="nl-NL"/>
        </w:rPr>
        <w:t>uit op een toestandruimte van 3 * 10</w:t>
      </w:r>
      <w:r w:rsidR="00A9543A" w:rsidRPr="00E96C5E">
        <w:rPr>
          <w:rFonts w:ascii="Palatino Linotype" w:hAnsi="Palatino Linotype"/>
          <w:sz w:val="21"/>
          <w:szCs w:val="21"/>
          <w:vertAlign w:val="superscript"/>
          <w:lang w:val="nl-NL"/>
        </w:rPr>
        <w:t>22</w:t>
      </w:r>
      <w:r w:rsidR="00A9543A" w:rsidRPr="00E96C5E">
        <w:rPr>
          <w:rFonts w:ascii="Palatino Linotype" w:hAnsi="Palatino Linotype"/>
          <w:sz w:val="21"/>
          <w:szCs w:val="21"/>
          <w:lang w:val="nl-NL"/>
        </w:rPr>
        <w:t xml:space="preserve">. </w:t>
      </w:r>
      <w:r w:rsidR="00650BB9" w:rsidRPr="00E96C5E">
        <w:rPr>
          <w:rFonts w:ascii="Palatino Linotype" w:hAnsi="Palatino Linotype"/>
          <w:sz w:val="21"/>
          <w:szCs w:val="21"/>
          <w:lang w:val="nl-NL"/>
        </w:rPr>
        <w:t xml:space="preserve">Hiermee is het grafen-kleurprobleem bij uitstek een probleem dat vraagt om een slimmere </w:t>
      </w:r>
      <w:r w:rsidR="00327512" w:rsidRPr="00E96C5E">
        <w:rPr>
          <w:rFonts w:ascii="Palatino Linotype" w:hAnsi="Palatino Linotype"/>
          <w:sz w:val="21"/>
          <w:szCs w:val="21"/>
          <w:lang w:val="nl-NL"/>
        </w:rPr>
        <w:t>oplossing</w:t>
      </w:r>
      <w:r w:rsidR="00AB10D4">
        <w:rPr>
          <w:rFonts w:ascii="Palatino Linotype" w:hAnsi="Palatino Linotype"/>
          <w:sz w:val="21"/>
          <w:szCs w:val="21"/>
          <w:lang w:val="nl-NL"/>
        </w:rPr>
        <w:t>.</w:t>
      </w:r>
    </w:p>
    <w:p w14:paraId="2DAAA5EC" w14:textId="77777777" w:rsidR="00D216FB" w:rsidRPr="00E96C5E" w:rsidRDefault="00D216FB" w:rsidP="0098690D">
      <w:pPr>
        <w:spacing w:line="276" w:lineRule="auto"/>
        <w:ind w:firstLine="720"/>
        <w:jc w:val="both"/>
        <w:rPr>
          <w:rFonts w:ascii="Palatino Linotype" w:hAnsi="Palatino Linotype"/>
          <w:b/>
          <w:sz w:val="21"/>
          <w:szCs w:val="21"/>
          <w:u w:val="single"/>
          <w:lang w:val="nl-NL"/>
        </w:rPr>
      </w:pPr>
      <w:r w:rsidRPr="00E96C5E">
        <w:rPr>
          <w:rFonts w:ascii="Palatino Linotype" w:hAnsi="Palatino Linotype"/>
          <w:b/>
          <w:sz w:val="21"/>
          <w:szCs w:val="21"/>
          <w:u w:val="single"/>
          <w:lang w:val="nl-NL"/>
        </w:rPr>
        <w:t>Methodes</w:t>
      </w:r>
    </w:p>
    <w:p w14:paraId="06AC146C" w14:textId="77777777" w:rsidR="003B0099" w:rsidRPr="00E96C5E" w:rsidRDefault="008A0F8C"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ab/>
        <w:t xml:space="preserve">Het doel van onze aanpak was het behapbaar maken van de toestandsruimte (die in theorie – zo lang het chromatisch getal onbekend is – oneindig groot is). </w:t>
      </w:r>
      <w:r w:rsidR="009F142D" w:rsidRPr="00E96C5E">
        <w:rPr>
          <w:rFonts w:ascii="Palatino Linotype" w:hAnsi="Palatino Linotype"/>
          <w:sz w:val="21"/>
          <w:szCs w:val="21"/>
          <w:lang w:val="nl-NL"/>
        </w:rPr>
        <w:t>In deze sectie beschrijven we de drie algoritmes die we hiervoor ontworpen hebben</w:t>
      </w:r>
      <w:r w:rsidR="00CB1167" w:rsidRPr="00E96C5E">
        <w:rPr>
          <w:rFonts w:ascii="Palatino Linotype" w:hAnsi="Palatino Linotype"/>
          <w:sz w:val="21"/>
          <w:szCs w:val="21"/>
          <w:lang w:val="nl-NL"/>
        </w:rPr>
        <w:t>.</w:t>
      </w:r>
      <w:r w:rsidR="00B74D60" w:rsidRPr="00E96C5E">
        <w:rPr>
          <w:rFonts w:ascii="Palatino Linotype" w:hAnsi="Palatino Linotype"/>
          <w:sz w:val="21"/>
          <w:szCs w:val="21"/>
          <w:lang w:val="nl-NL"/>
        </w:rPr>
        <w:t xml:space="preserve"> </w:t>
      </w:r>
      <w:r w:rsidR="00434FC3" w:rsidRPr="00E96C5E">
        <w:rPr>
          <w:rFonts w:ascii="Palatino Linotype" w:hAnsi="Palatino Linotype"/>
          <w:sz w:val="21"/>
          <w:szCs w:val="21"/>
          <w:lang w:val="nl-NL"/>
        </w:rPr>
        <w:t>De technieken die we geïmplementeerd hebben zijn uiteindelijk cumulatief toegepast; een nieuwe versie van ons algoritme is dan ook steeds</w:t>
      </w:r>
      <w:r w:rsidR="00A2751B" w:rsidRPr="00E96C5E">
        <w:rPr>
          <w:rFonts w:ascii="Palatino Linotype" w:hAnsi="Palatino Linotype"/>
          <w:sz w:val="21"/>
          <w:szCs w:val="21"/>
          <w:lang w:val="nl-NL"/>
        </w:rPr>
        <w:t xml:space="preserve"> een uitbreiding van de vorige (en niet een algoritme dat </w:t>
      </w:r>
      <w:r w:rsidR="00A2751B" w:rsidRPr="00E96C5E">
        <w:rPr>
          <w:rFonts w:ascii="Palatino Linotype" w:hAnsi="Palatino Linotype"/>
          <w:i/>
          <w:sz w:val="21"/>
          <w:szCs w:val="21"/>
          <w:lang w:val="nl-NL"/>
        </w:rPr>
        <w:t>from scratch</w:t>
      </w:r>
      <w:r w:rsidR="00A2751B" w:rsidRPr="00E96C5E">
        <w:rPr>
          <w:rFonts w:ascii="Palatino Linotype" w:hAnsi="Palatino Linotype"/>
          <w:sz w:val="21"/>
          <w:szCs w:val="21"/>
          <w:lang w:val="nl-NL"/>
        </w:rPr>
        <w:t xml:space="preserve"> is opgebouwd). Deze aanpak stelt ons in staat om steeds het effect van nieuw toegevoegde heuristieken te kunnen analyseren.</w:t>
      </w:r>
    </w:p>
    <w:p w14:paraId="129823DE" w14:textId="77777777" w:rsidR="00D216FB" w:rsidRPr="00E96C5E" w:rsidRDefault="00D216FB" w:rsidP="0098690D">
      <w:pPr>
        <w:spacing w:line="276" w:lineRule="auto"/>
        <w:ind w:firstLine="720"/>
        <w:jc w:val="both"/>
        <w:rPr>
          <w:rFonts w:ascii="Palatino Linotype" w:hAnsi="Palatino Linotype"/>
          <w:i/>
          <w:sz w:val="21"/>
          <w:szCs w:val="21"/>
          <w:u w:val="single"/>
          <w:lang w:val="nl-NL"/>
        </w:rPr>
      </w:pPr>
      <w:r w:rsidRPr="00E96C5E">
        <w:rPr>
          <w:rFonts w:ascii="Palatino Linotype" w:hAnsi="Palatino Linotype"/>
          <w:i/>
          <w:sz w:val="21"/>
          <w:szCs w:val="21"/>
          <w:u w:val="single"/>
          <w:lang w:val="nl-NL"/>
        </w:rPr>
        <w:t xml:space="preserve">Versie 1: </w:t>
      </w:r>
      <w:r w:rsidR="00EA0041" w:rsidRPr="00E96C5E">
        <w:rPr>
          <w:rFonts w:ascii="Palatino Linotype" w:hAnsi="Palatino Linotype"/>
          <w:i/>
          <w:sz w:val="21"/>
          <w:szCs w:val="21"/>
          <w:u w:val="single"/>
          <w:lang w:val="nl-NL"/>
        </w:rPr>
        <w:t xml:space="preserve">depth-first, </w:t>
      </w:r>
      <w:r w:rsidRPr="00E96C5E">
        <w:rPr>
          <w:rFonts w:ascii="Palatino Linotype" w:hAnsi="Palatino Linotype"/>
          <w:i/>
          <w:sz w:val="21"/>
          <w:szCs w:val="21"/>
          <w:u w:val="single"/>
          <w:lang w:val="nl-NL"/>
        </w:rPr>
        <w:t>random</w:t>
      </w:r>
      <w:r w:rsidR="00C95C1B" w:rsidRPr="00E96C5E">
        <w:rPr>
          <w:rFonts w:ascii="Palatino Linotype" w:hAnsi="Palatino Linotype"/>
          <w:i/>
          <w:sz w:val="21"/>
          <w:szCs w:val="21"/>
          <w:u w:val="single"/>
          <w:lang w:val="nl-NL"/>
        </w:rPr>
        <w:t xml:space="preserve"> volgorde met pruning</w:t>
      </w:r>
    </w:p>
    <w:p w14:paraId="71A4AAB3" w14:textId="77777777" w:rsidR="001043A4" w:rsidRPr="00E96C5E" w:rsidRDefault="00CB1167"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In </w:t>
      </w:r>
      <w:r w:rsidR="00554365" w:rsidRPr="00E96C5E">
        <w:rPr>
          <w:rFonts w:ascii="Palatino Linotype" w:hAnsi="Palatino Linotype"/>
          <w:sz w:val="21"/>
          <w:szCs w:val="21"/>
          <w:lang w:val="nl-NL"/>
        </w:rPr>
        <w:t>het beginsel</w:t>
      </w:r>
      <w:r w:rsidRPr="00E96C5E">
        <w:rPr>
          <w:rFonts w:ascii="Palatino Linotype" w:hAnsi="Palatino Linotype"/>
          <w:sz w:val="21"/>
          <w:szCs w:val="21"/>
          <w:lang w:val="nl-NL"/>
        </w:rPr>
        <w:t xml:space="preserve"> werken alle algoritmes </w:t>
      </w:r>
      <w:r w:rsidR="00ED455D" w:rsidRPr="00E96C5E">
        <w:rPr>
          <w:rFonts w:ascii="Palatino Linotype" w:hAnsi="Palatino Linotype"/>
          <w:sz w:val="21"/>
          <w:szCs w:val="21"/>
          <w:lang w:val="nl-NL"/>
        </w:rPr>
        <w:t xml:space="preserve">die we ontworpen hebben </w:t>
      </w:r>
      <w:r w:rsidRPr="00E96C5E">
        <w:rPr>
          <w:rFonts w:ascii="Palatino Linotype" w:hAnsi="Palatino Linotype"/>
          <w:sz w:val="21"/>
          <w:szCs w:val="21"/>
          <w:lang w:val="nl-NL"/>
        </w:rPr>
        <w:t xml:space="preserve">op basis van een depth-first aanpak. Dit wil zeggen dat de knopen steeds </w:t>
      </w:r>
      <w:proofErr w:type="gramStart"/>
      <w:r w:rsidRPr="00E96C5E">
        <w:rPr>
          <w:rFonts w:ascii="Palatino Linotype" w:hAnsi="Palatino Linotype"/>
          <w:sz w:val="21"/>
          <w:szCs w:val="21"/>
          <w:lang w:val="nl-NL"/>
        </w:rPr>
        <w:t>één voor één</w:t>
      </w:r>
      <w:proofErr w:type="gramEnd"/>
      <w:r w:rsidRPr="00E96C5E">
        <w:rPr>
          <w:rFonts w:ascii="Palatino Linotype" w:hAnsi="Palatino Linotype"/>
          <w:sz w:val="21"/>
          <w:szCs w:val="21"/>
          <w:lang w:val="nl-NL"/>
        </w:rPr>
        <w:t xml:space="preserve"> worden ingekleurd. Als er na een kleurings-stap wordt vastgesteld dat de huidige kleuring niet tot een oplossing kan leiden, wordt de </w:t>
      </w:r>
      <w:r w:rsidR="00EB470D" w:rsidRPr="00E96C5E">
        <w:rPr>
          <w:rFonts w:ascii="Palatino Linotype" w:hAnsi="Palatino Linotype"/>
          <w:sz w:val="21"/>
          <w:szCs w:val="21"/>
          <w:lang w:val="nl-NL"/>
        </w:rPr>
        <w:t>laatst gekleurde</w:t>
      </w:r>
      <w:r w:rsidRPr="00E96C5E">
        <w:rPr>
          <w:rFonts w:ascii="Palatino Linotype" w:hAnsi="Palatino Linotype"/>
          <w:sz w:val="21"/>
          <w:szCs w:val="21"/>
          <w:lang w:val="nl-NL"/>
        </w:rPr>
        <w:t xml:space="preserve"> knoop </w:t>
      </w:r>
      <w:r w:rsidRPr="00E96C5E">
        <w:rPr>
          <w:rFonts w:ascii="Palatino Linotype" w:hAnsi="Palatino Linotype"/>
          <w:sz w:val="21"/>
          <w:szCs w:val="21"/>
          <w:lang w:val="nl-NL"/>
        </w:rPr>
        <w:lastRenderedPageBreak/>
        <w:t>opnieuw (me</w:t>
      </w:r>
      <w:r w:rsidR="005F0338" w:rsidRPr="00E96C5E">
        <w:rPr>
          <w:rFonts w:ascii="Palatino Linotype" w:hAnsi="Palatino Linotype"/>
          <w:sz w:val="21"/>
          <w:szCs w:val="21"/>
          <w:lang w:val="nl-NL"/>
        </w:rPr>
        <w:t>t een andere kleur) ingekleurd. In theorie wordt zo de hele toestandsruimte doorlopen tot er een oplossing gevonden is</w:t>
      </w:r>
      <w:r w:rsidR="00BC31CF" w:rsidRPr="00E96C5E">
        <w:rPr>
          <w:rFonts w:ascii="Palatino Linotype" w:hAnsi="Palatino Linotype"/>
          <w:sz w:val="21"/>
          <w:szCs w:val="21"/>
          <w:lang w:val="nl-NL"/>
        </w:rPr>
        <w:t xml:space="preserve"> – een pure depth-first aanpak verkleint de toestandsruimte dus nog niet significant</w:t>
      </w:r>
      <w:r w:rsidR="005F0338" w:rsidRPr="00E96C5E">
        <w:rPr>
          <w:rFonts w:ascii="Palatino Linotype" w:hAnsi="Palatino Linotype"/>
          <w:sz w:val="21"/>
          <w:szCs w:val="21"/>
          <w:lang w:val="nl-NL"/>
        </w:rPr>
        <w:t xml:space="preserve">. </w:t>
      </w:r>
    </w:p>
    <w:p w14:paraId="553597ED" w14:textId="75B6ECFF" w:rsidR="001043A4" w:rsidRPr="00E96C5E" w:rsidRDefault="001043A4"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Om de toestandsruimte toch te kunnen verkleinen, hebben we binnen </w:t>
      </w:r>
      <w:r w:rsidR="00BC31CF" w:rsidRPr="00E96C5E">
        <w:rPr>
          <w:rFonts w:ascii="Palatino Linotype" w:hAnsi="Palatino Linotype"/>
          <w:sz w:val="21"/>
          <w:szCs w:val="21"/>
          <w:lang w:val="nl-NL"/>
        </w:rPr>
        <w:t>de</w:t>
      </w:r>
      <w:r w:rsidRPr="00E96C5E">
        <w:rPr>
          <w:rFonts w:ascii="Palatino Linotype" w:hAnsi="Palatino Linotype"/>
          <w:sz w:val="21"/>
          <w:szCs w:val="21"/>
          <w:lang w:val="nl-NL"/>
        </w:rPr>
        <w:t>ze</w:t>
      </w:r>
      <w:r w:rsidR="00BC31CF" w:rsidRPr="00E96C5E">
        <w:rPr>
          <w:rFonts w:ascii="Palatino Linotype" w:hAnsi="Palatino Linotype"/>
          <w:sz w:val="21"/>
          <w:szCs w:val="21"/>
          <w:lang w:val="nl-NL"/>
        </w:rPr>
        <w:t xml:space="preserve"> eerste versie</w:t>
      </w:r>
      <w:r w:rsidR="00BB7715" w:rsidRPr="00E96C5E">
        <w:rPr>
          <w:rFonts w:ascii="Palatino Linotype" w:hAnsi="Palatino Linotype"/>
          <w:sz w:val="21"/>
          <w:szCs w:val="21"/>
          <w:lang w:val="nl-NL"/>
        </w:rPr>
        <w:t xml:space="preserve"> van ons algoritme</w:t>
      </w:r>
      <w:r w:rsidR="00BC31CF" w:rsidRPr="00E96C5E">
        <w:rPr>
          <w:rFonts w:ascii="Palatino Linotype" w:hAnsi="Palatino Linotype"/>
          <w:sz w:val="21"/>
          <w:szCs w:val="21"/>
          <w:lang w:val="nl-NL"/>
        </w:rPr>
        <w:t xml:space="preserve"> hebben we</w:t>
      </w:r>
      <w:r w:rsidRPr="00E96C5E">
        <w:rPr>
          <w:rFonts w:ascii="Palatino Linotype" w:hAnsi="Palatino Linotype"/>
          <w:sz w:val="21"/>
          <w:szCs w:val="21"/>
          <w:lang w:val="nl-NL"/>
        </w:rPr>
        <w:t xml:space="preserve"> </w:t>
      </w:r>
      <w:r w:rsidR="00BB7715" w:rsidRPr="00E96C5E">
        <w:rPr>
          <w:rFonts w:ascii="Palatino Linotype" w:hAnsi="Palatino Linotype"/>
          <w:sz w:val="21"/>
          <w:szCs w:val="21"/>
          <w:lang w:val="nl-NL"/>
        </w:rPr>
        <w:t>een</w:t>
      </w:r>
      <w:r w:rsidR="00CC222C" w:rsidRPr="00E96C5E">
        <w:rPr>
          <w:rFonts w:ascii="Palatino Linotype" w:hAnsi="Palatino Linotype"/>
          <w:sz w:val="21"/>
          <w:szCs w:val="21"/>
          <w:lang w:val="nl-NL"/>
        </w:rPr>
        <w:t xml:space="preserve"> vorm van ‘pruning’, oftewel het uitsluiten van bepaalde ‘takken’ van de toestandsruimte toegepast. Onze pruningtechniek werkt als volgt. Wanneer knoop A bijvoorbeeld </w:t>
      </w:r>
      <w:proofErr w:type="gramStart"/>
      <w:r w:rsidR="00CC222C" w:rsidRPr="00E96C5E">
        <w:rPr>
          <w:rFonts w:ascii="Palatino Linotype" w:hAnsi="Palatino Linotype"/>
          <w:sz w:val="21"/>
          <w:szCs w:val="21"/>
          <w:lang w:val="nl-NL"/>
        </w:rPr>
        <w:t>rood gekleurd</w:t>
      </w:r>
      <w:proofErr w:type="gramEnd"/>
      <w:r w:rsidR="00CC222C" w:rsidRPr="00E96C5E">
        <w:rPr>
          <w:rFonts w:ascii="Palatino Linotype" w:hAnsi="Palatino Linotype"/>
          <w:sz w:val="21"/>
          <w:szCs w:val="21"/>
          <w:lang w:val="nl-NL"/>
        </w:rPr>
        <w:t xml:space="preserve"> wordt, is het voor de knopen die in directe verbinding staan met A al onmogelijk geworden om óók rood gekleurd te worden. </w:t>
      </w:r>
      <w:r w:rsidR="00870D94" w:rsidRPr="00E96C5E">
        <w:rPr>
          <w:rFonts w:ascii="Palatino Linotype" w:hAnsi="Palatino Linotype"/>
          <w:sz w:val="21"/>
          <w:szCs w:val="21"/>
          <w:lang w:val="nl-NL"/>
        </w:rPr>
        <w:t>Op dit moment hebben we dus de kleur rood bij de buren van A verwijderd uit de lijst met mogelijke kleuren.</w:t>
      </w:r>
      <w:r w:rsidR="00B47646" w:rsidRPr="00E96C5E">
        <w:rPr>
          <w:rFonts w:ascii="Palatino Linotype" w:hAnsi="Palatino Linotype"/>
          <w:sz w:val="21"/>
          <w:szCs w:val="21"/>
          <w:lang w:val="nl-NL"/>
        </w:rPr>
        <w:t xml:space="preserve"> O</w:t>
      </w:r>
      <w:r w:rsidR="00745630" w:rsidRPr="00E96C5E">
        <w:rPr>
          <w:rFonts w:ascii="Palatino Linotype" w:hAnsi="Palatino Linotype"/>
          <w:sz w:val="21"/>
          <w:szCs w:val="21"/>
          <w:lang w:val="nl-NL"/>
        </w:rPr>
        <w:t>p deze manier worden</w:t>
      </w:r>
      <w:r w:rsidR="00B47646" w:rsidRPr="00E96C5E">
        <w:rPr>
          <w:rFonts w:ascii="Palatino Linotype" w:hAnsi="Palatino Linotype"/>
          <w:sz w:val="21"/>
          <w:szCs w:val="21"/>
          <w:lang w:val="nl-NL"/>
        </w:rPr>
        <w:t xml:space="preserve"> delen van de toestandsruimte waarvan we </w:t>
      </w:r>
      <w:r w:rsidR="00B47646" w:rsidRPr="00E96C5E">
        <w:rPr>
          <w:rFonts w:ascii="Palatino Linotype" w:hAnsi="Palatino Linotype"/>
          <w:i/>
          <w:sz w:val="21"/>
          <w:szCs w:val="21"/>
          <w:lang w:val="nl-NL"/>
        </w:rPr>
        <w:t>zeker</w:t>
      </w:r>
      <w:r w:rsidR="00B47646" w:rsidRPr="00E96C5E">
        <w:rPr>
          <w:rFonts w:ascii="Palatino Linotype" w:hAnsi="Palatino Linotype"/>
          <w:sz w:val="21"/>
          <w:szCs w:val="21"/>
          <w:lang w:val="nl-NL"/>
        </w:rPr>
        <w:t xml:space="preserve"> weten dat ze niet tot een oplossing leiden verwijderd. </w:t>
      </w:r>
      <w:r w:rsidR="009C3F1C" w:rsidRPr="00E96C5E">
        <w:rPr>
          <w:rFonts w:ascii="Palatino Linotype" w:hAnsi="Palatino Linotype"/>
          <w:sz w:val="21"/>
          <w:szCs w:val="21"/>
          <w:lang w:val="nl-NL"/>
        </w:rPr>
        <w:t xml:space="preserve">Het algoritme voert het kleuringsproces uit met een vastgesteld aantal kleuren. Als er met dit aantal kleuren geen oplossing mogelijk blijkt, wordt er niet automatisch een extra kleur toegevoegd; aan de andere kant wordt er ook niet geprobeerd om een graaf met </w:t>
      </w:r>
      <w:r w:rsidR="009C3F1C" w:rsidRPr="00E96C5E">
        <w:rPr>
          <w:rFonts w:ascii="Palatino Linotype" w:hAnsi="Palatino Linotype"/>
          <w:i/>
          <w:sz w:val="21"/>
          <w:szCs w:val="21"/>
          <w:lang w:val="nl-NL"/>
        </w:rPr>
        <w:t>minder</w:t>
      </w:r>
      <w:r w:rsidR="009C3F1C" w:rsidRPr="00E96C5E">
        <w:rPr>
          <w:rFonts w:ascii="Palatino Linotype" w:hAnsi="Palatino Linotype"/>
          <w:sz w:val="21"/>
          <w:szCs w:val="21"/>
          <w:lang w:val="nl-NL"/>
        </w:rPr>
        <w:t xml:space="preserve"> kleuren in te kleuren zodra een oplossing gevonden is. </w:t>
      </w:r>
    </w:p>
    <w:p w14:paraId="04124587" w14:textId="77777777" w:rsidR="001043A4" w:rsidRPr="00E96C5E" w:rsidRDefault="001043A4"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Zoals gezegd kleurt dit algoritme de </w:t>
      </w:r>
      <w:r w:rsidR="00A97640" w:rsidRPr="00E96C5E">
        <w:rPr>
          <w:rFonts w:ascii="Palatino Linotype" w:hAnsi="Palatino Linotype"/>
          <w:sz w:val="21"/>
          <w:szCs w:val="21"/>
          <w:lang w:val="nl-NL"/>
        </w:rPr>
        <w:t>knopen</w:t>
      </w:r>
      <w:r w:rsidRPr="00E96C5E">
        <w:rPr>
          <w:rFonts w:ascii="Palatino Linotype" w:hAnsi="Palatino Linotype"/>
          <w:sz w:val="21"/>
          <w:szCs w:val="21"/>
          <w:lang w:val="nl-NL"/>
        </w:rPr>
        <w:t xml:space="preserve"> steeds </w:t>
      </w:r>
      <w:proofErr w:type="gramStart"/>
      <w:r w:rsidRPr="00E96C5E">
        <w:rPr>
          <w:rFonts w:ascii="Palatino Linotype" w:hAnsi="Palatino Linotype"/>
          <w:sz w:val="21"/>
          <w:szCs w:val="21"/>
          <w:lang w:val="nl-NL"/>
        </w:rPr>
        <w:t>één voor éé</w:t>
      </w:r>
      <w:r w:rsidR="002C7D1A" w:rsidRPr="00E96C5E">
        <w:rPr>
          <w:rFonts w:ascii="Palatino Linotype" w:hAnsi="Palatino Linotype"/>
          <w:sz w:val="21"/>
          <w:szCs w:val="21"/>
          <w:lang w:val="nl-NL"/>
        </w:rPr>
        <w:t>n</w:t>
      </w:r>
      <w:proofErr w:type="gramEnd"/>
      <w:r w:rsidR="002C7D1A" w:rsidRPr="00E96C5E">
        <w:rPr>
          <w:rFonts w:ascii="Palatino Linotype" w:hAnsi="Palatino Linotype"/>
          <w:sz w:val="21"/>
          <w:szCs w:val="21"/>
          <w:lang w:val="nl-NL"/>
        </w:rPr>
        <w:t xml:space="preserve"> </w:t>
      </w:r>
      <w:r w:rsidR="0093477D">
        <w:rPr>
          <w:rFonts w:ascii="Palatino Linotype" w:hAnsi="Palatino Linotype"/>
          <w:sz w:val="21"/>
          <w:szCs w:val="21"/>
          <w:lang w:val="nl-NL"/>
        </w:rPr>
        <w:t>met</w:t>
      </w:r>
      <w:r w:rsidR="002C7D1A" w:rsidRPr="00E96C5E">
        <w:rPr>
          <w:rFonts w:ascii="Palatino Linotype" w:hAnsi="Palatino Linotype"/>
          <w:sz w:val="21"/>
          <w:szCs w:val="21"/>
          <w:lang w:val="nl-NL"/>
        </w:rPr>
        <w:t xml:space="preserve"> een bepaalde volgorde</w:t>
      </w:r>
      <w:r w:rsidR="0093477D">
        <w:rPr>
          <w:rFonts w:ascii="Palatino Linotype" w:hAnsi="Palatino Linotype"/>
          <w:sz w:val="21"/>
          <w:szCs w:val="21"/>
          <w:lang w:val="nl-NL"/>
        </w:rPr>
        <w:t xml:space="preserve"> in</w:t>
      </w:r>
      <w:r w:rsidR="002C7D1A" w:rsidRPr="00E96C5E">
        <w:rPr>
          <w:rFonts w:ascii="Palatino Linotype" w:hAnsi="Palatino Linotype"/>
          <w:sz w:val="21"/>
          <w:szCs w:val="21"/>
          <w:lang w:val="nl-NL"/>
        </w:rPr>
        <w:t xml:space="preserve">. </w:t>
      </w:r>
      <w:r w:rsidR="005573BF" w:rsidRPr="00E96C5E">
        <w:rPr>
          <w:rFonts w:ascii="Palatino Linotype" w:hAnsi="Palatino Linotype"/>
          <w:sz w:val="21"/>
          <w:szCs w:val="21"/>
          <w:lang w:val="nl-NL"/>
        </w:rPr>
        <w:t>De volgorde waarin landen worden ingekleurd</w:t>
      </w:r>
      <w:r w:rsidR="00D730CC" w:rsidRPr="00E96C5E">
        <w:rPr>
          <w:rFonts w:ascii="Palatino Linotype" w:hAnsi="Palatino Linotype"/>
          <w:sz w:val="21"/>
          <w:szCs w:val="21"/>
          <w:lang w:val="nl-NL"/>
        </w:rPr>
        <w:t xml:space="preserve"> is willekeurig</w:t>
      </w:r>
      <w:r w:rsidR="005573BF" w:rsidRPr="00E96C5E">
        <w:rPr>
          <w:rFonts w:ascii="Palatino Linotype" w:hAnsi="Palatino Linotype"/>
          <w:sz w:val="21"/>
          <w:szCs w:val="21"/>
          <w:lang w:val="nl-NL"/>
        </w:rPr>
        <w:t xml:space="preserve"> (de volgorde wordt stochastisch bepaald) en </w:t>
      </w:r>
      <w:r w:rsidR="00EC2D98" w:rsidRPr="00E96C5E">
        <w:rPr>
          <w:rFonts w:ascii="Palatino Linotype" w:hAnsi="Palatino Linotype"/>
          <w:sz w:val="21"/>
          <w:szCs w:val="21"/>
          <w:lang w:val="nl-NL"/>
        </w:rPr>
        <w:t>ligt</w:t>
      </w:r>
      <w:r w:rsidR="005573BF" w:rsidRPr="00E96C5E">
        <w:rPr>
          <w:rFonts w:ascii="Palatino Linotype" w:hAnsi="Palatino Linotype"/>
          <w:sz w:val="21"/>
          <w:szCs w:val="21"/>
          <w:lang w:val="nl-NL"/>
        </w:rPr>
        <w:t xml:space="preserve"> niet vast. </w:t>
      </w:r>
      <w:r w:rsidR="003841FF" w:rsidRPr="00E96C5E">
        <w:rPr>
          <w:rFonts w:ascii="Palatino Linotype" w:hAnsi="Palatino Linotype"/>
          <w:sz w:val="21"/>
          <w:szCs w:val="21"/>
          <w:lang w:val="nl-NL"/>
        </w:rPr>
        <w:t>De kleuren</w:t>
      </w:r>
      <w:r w:rsidR="002E48D5" w:rsidRPr="00E96C5E">
        <w:rPr>
          <w:rFonts w:ascii="Palatino Linotype" w:hAnsi="Palatino Linotype"/>
          <w:sz w:val="21"/>
          <w:szCs w:val="21"/>
          <w:lang w:val="nl-NL"/>
        </w:rPr>
        <w:t xml:space="preserve"> die gebruikt worden</w:t>
      </w:r>
      <w:r w:rsidR="003841FF" w:rsidRPr="00E96C5E">
        <w:rPr>
          <w:rFonts w:ascii="Palatino Linotype" w:hAnsi="Palatino Linotype"/>
          <w:sz w:val="21"/>
          <w:szCs w:val="21"/>
          <w:lang w:val="nl-NL"/>
        </w:rPr>
        <w:t xml:space="preserve"> staan wel in een </w:t>
      </w:r>
      <w:r w:rsidR="005165F5" w:rsidRPr="00E96C5E">
        <w:rPr>
          <w:rFonts w:ascii="Palatino Linotype" w:hAnsi="Palatino Linotype"/>
          <w:sz w:val="21"/>
          <w:szCs w:val="21"/>
          <w:lang w:val="nl-NL"/>
        </w:rPr>
        <w:t>vastgestelde</w:t>
      </w:r>
      <w:r w:rsidR="003841FF" w:rsidRPr="00E96C5E">
        <w:rPr>
          <w:rFonts w:ascii="Palatino Linotype" w:hAnsi="Palatino Linotype"/>
          <w:sz w:val="21"/>
          <w:szCs w:val="21"/>
          <w:lang w:val="nl-NL"/>
        </w:rPr>
        <w:t xml:space="preserve"> volgorde. </w:t>
      </w:r>
      <w:r w:rsidR="007920C2" w:rsidRPr="00E96C5E">
        <w:rPr>
          <w:rFonts w:ascii="Palatino Linotype" w:hAnsi="Palatino Linotype"/>
          <w:sz w:val="21"/>
          <w:szCs w:val="21"/>
          <w:lang w:val="nl-NL"/>
        </w:rPr>
        <w:t>Dit betekent dat voor elke knoop steeds éérst kleur 1 wordt geprobeerd. Pas als dit niet meer mogelijk is, wordt kleur 2 gebruikt, en alleen als kleur 2 ook al gebruikt wordt door</w:t>
      </w:r>
      <w:r w:rsidR="00A06CDB" w:rsidRPr="00E96C5E">
        <w:rPr>
          <w:rFonts w:ascii="Palatino Linotype" w:hAnsi="Palatino Linotype"/>
          <w:sz w:val="21"/>
          <w:szCs w:val="21"/>
          <w:lang w:val="nl-NL"/>
        </w:rPr>
        <w:t xml:space="preserve"> een aanliggende knoop, wordt er van kleur 3 gebruik gemaakt enzovoort. Deze vorm van het inkleuren van netwerken</w:t>
      </w:r>
      <w:r w:rsidR="00D31136" w:rsidRPr="00E96C5E">
        <w:rPr>
          <w:rFonts w:ascii="Palatino Linotype" w:hAnsi="Palatino Linotype"/>
          <w:sz w:val="21"/>
          <w:szCs w:val="21"/>
          <w:lang w:val="nl-NL"/>
        </w:rPr>
        <w:t xml:space="preserve">, waarbij gewerkt wordt met een vaste </w:t>
      </w:r>
      <w:r w:rsidR="00927CFF" w:rsidRPr="00E96C5E">
        <w:rPr>
          <w:rFonts w:ascii="Palatino Linotype" w:hAnsi="Palatino Linotype"/>
          <w:sz w:val="21"/>
          <w:szCs w:val="21"/>
          <w:lang w:val="nl-NL"/>
        </w:rPr>
        <w:t>knoop</w:t>
      </w:r>
      <w:r w:rsidR="00D31136" w:rsidRPr="00E96C5E">
        <w:rPr>
          <w:rFonts w:ascii="Palatino Linotype" w:hAnsi="Palatino Linotype"/>
          <w:sz w:val="21"/>
          <w:szCs w:val="21"/>
          <w:lang w:val="nl-NL"/>
        </w:rPr>
        <w:t>volgorde en geprobeerd wordt zoveel mogelijk knopen met één kleur in te kleuren,</w:t>
      </w:r>
      <w:r w:rsidR="00A06CDB" w:rsidRPr="00E96C5E">
        <w:rPr>
          <w:rFonts w:ascii="Palatino Linotype" w:hAnsi="Palatino Linotype"/>
          <w:sz w:val="21"/>
          <w:szCs w:val="21"/>
          <w:lang w:val="nl-NL"/>
        </w:rPr>
        <w:t xml:space="preserve"> staat bekend als ‘greedy coloring’.</w:t>
      </w:r>
      <w:r w:rsidR="008272B0"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{"citationID":"ivuco7cdr","properties":{"formattedCitation":"{\\rtf \\super 3\\nosupersub{}}","plainCitation":"3"},"citationItems":[{"id":376,"uris":["http://zotero.org/users/2115327/items/C4QXQ4TR"],"uri":["http://zotero.org/users/2115327/items/C4QXQ4TR"],"itemData":{"id":376,"type":"speech","title":"Graph algorithms","publisher-place":"Cornell University","event":"CS3110","event-place":"Cornell University","URL":"http://www.cs.cornell.edu/courses/cs3110/2009sp/recitations/rec22.html","issued":{"date-parts":[["2009"]]},"accessed":{"date-parts":[["2015",12,16]]}}}],"schema":"https://github.com/citation-style-language/schema/raw/master/csl-citation.json"} </w:instrText>
      </w:r>
      <w:r w:rsidR="008272B0"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3</w:t>
      </w:r>
      <w:r w:rsidR="008272B0" w:rsidRPr="00E96C5E">
        <w:rPr>
          <w:rFonts w:ascii="Palatino Linotype" w:hAnsi="Palatino Linotype"/>
          <w:sz w:val="21"/>
          <w:szCs w:val="21"/>
          <w:lang w:val="nl-NL"/>
        </w:rPr>
        <w:fldChar w:fldCharType="end"/>
      </w:r>
      <w:r w:rsidR="007D3E86" w:rsidRPr="00E96C5E">
        <w:rPr>
          <w:rFonts w:ascii="Palatino Linotype" w:hAnsi="Palatino Linotype"/>
          <w:sz w:val="21"/>
          <w:szCs w:val="21"/>
          <w:lang w:val="nl-NL"/>
        </w:rPr>
        <w:t xml:space="preserve"> Bij greedy coloring wordt de knopenlijst echter slechts eenmaal doorlopen en wordt er steeds een nieuwe kleur toegevoegd als</w:t>
      </w:r>
      <w:r w:rsidR="00926885" w:rsidRPr="00E96C5E">
        <w:rPr>
          <w:rFonts w:ascii="Palatino Linotype" w:hAnsi="Palatino Linotype"/>
          <w:sz w:val="21"/>
          <w:szCs w:val="21"/>
          <w:lang w:val="nl-NL"/>
        </w:rPr>
        <w:t xml:space="preserve"> er geen mogelijkheden met de al gebruikte kleuren bestaan. </w:t>
      </w:r>
      <w:r w:rsidR="00340A9B" w:rsidRPr="00E96C5E">
        <w:rPr>
          <w:rFonts w:ascii="Palatino Linotype" w:hAnsi="Palatino Linotype"/>
          <w:sz w:val="21"/>
          <w:szCs w:val="21"/>
          <w:lang w:val="nl-NL"/>
        </w:rPr>
        <w:t>Ons</w:t>
      </w:r>
      <w:r w:rsidR="00D730CC" w:rsidRPr="00E96C5E">
        <w:rPr>
          <w:rFonts w:ascii="Palatino Linotype" w:hAnsi="Palatino Linotype"/>
          <w:sz w:val="21"/>
          <w:szCs w:val="21"/>
          <w:lang w:val="nl-NL"/>
        </w:rPr>
        <w:t xml:space="preserve"> algoritme werkt</w:t>
      </w:r>
      <w:r w:rsidR="00003A3F" w:rsidRPr="00E96C5E">
        <w:rPr>
          <w:rFonts w:ascii="Palatino Linotype" w:hAnsi="Palatino Linotype"/>
          <w:sz w:val="21"/>
          <w:szCs w:val="21"/>
          <w:lang w:val="nl-NL"/>
        </w:rPr>
        <w:t xml:space="preserve"> anders, in de zin dat het </w:t>
      </w:r>
      <w:r w:rsidR="00644EF7" w:rsidRPr="00E96C5E">
        <w:rPr>
          <w:rFonts w:ascii="Palatino Linotype" w:hAnsi="Palatino Linotype"/>
          <w:sz w:val="21"/>
          <w:szCs w:val="21"/>
          <w:lang w:val="nl-NL"/>
        </w:rPr>
        <w:t xml:space="preserve">met een </w:t>
      </w:r>
      <w:proofErr w:type="gramStart"/>
      <w:r w:rsidR="00644EF7" w:rsidRPr="00E96C5E">
        <w:rPr>
          <w:rFonts w:ascii="Palatino Linotype" w:hAnsi="Palatino Linotype"/>
          <w:sz w:val="21"/>
          <w:szCs w:val="21"/>
          <w:lang w:val="nl-NL"/>
        </w:rPr>
        <w:t>maximum aantal</w:t>
      </w:r>
      <w:proofErr w:type="gramEnd"/>
      <w:r w:rsidR="00644EF7" w:rsidRPr="00E96C5E">
        <w:rPr>
          <w:rFonts w:ascii="Palatino Linotype" w:hAnsi="Palatino Linotype"/>
          <w:sz w:val="21"/>
          <w:szCs w:val="21"/>
          <w:lang w:val="nl-NL"/>
        </w:rPr>
        <w:t xml:space="preserve"> kleuren werkt, en een nieuwe </w:t>
      </w:r>
      <w:r w:rsidR="00B839DD" w:rsidRPr="00E96C5E">
        <w:rPr>
          <w:rFonts w:ascii="Palatino Linotype" w:hAnsi="Palatino Linotype"/>
          <w:sz w:val="21"/>
          <w:szCs w:val="21"/>
          <w:lang w:val="nl-NL"/>
        </w:rPr>
        <w:t>knoop</w:t>
      </w:r>
      <w:r w:rsidR="00644EF7" w:rsidRPr="00E96C5E">
        <w:rPr>
          <w:rFonts w:ascii="Palatino Linotype" w:hAnsi="Palatino Linotype"/>
          <w:sz w:val="21"/>
          <w:szCs w:val="21"/>
          <w:lang w:val="nl-NL"/>
        </w:rPr>
        <w:t>volgorde uitprobeert als dit vastgestelde maximum bereikt is</w:t>
      </w:r>
      <w:r w:rsidR="00890B9A" w:rsidRPr="00E96C5E">
        <w:rPr>
          <w:rFonts w:ascii="Palatino Linotype" w:hAnsi="Palatino Linotype"/>
          <w:sz w:val="21"/>
          <w:szCs w:val="21"/>
          <w:lang w:val="nl-NL"/>
        </w:rPr>
        <w:t xml:space="preserve"> (en niet toereikend blijkt)</w:t>
      </w:r>
      <w:r w:rsidR="00644EF7" w:rsidRPr="00E96C5E">
        <w:rPr>
          <w:rFonts w:ascii="Palatino Linotype" w:hAnsi="Palatino Linotype"/>
          <w:sz w:val="21"/>
          <w:szCs w:val="21"/>
          <w:lang w:val="nl-NL"/>
        </w:rPr>
        <w:t xml:space="preserve">. </w:t>
      </w:r>
    </w:p>
    <w:p w14:paraId="4C020B22" w14:textId="77777777" w:rsidR="00752897" w:rsidRPr="00E96C5E" w:rsidRDefault="00752897" w:rsidP="0098690D">
      <w:pPr>
        <w:spacing w:line="276" w:lineRule="auto"/>
        <w:ind w:firstLine="720"/>
        <w:jc w:val="both"/>
        <w:rPr>
          <w:rFonts w:ascii="Palatino Linotype" w:hAnsi="Palatino Linotype"/>
          <w:i/>
          <w:sz w:val="21"/>
          <w:szCs w:val="21"/>
          <w:u w:val="single"/>
          <w:lang w:val="nl-NL"/>
        </w:rPr>
      </w:pPr>
      <w:r w:rsidRPr="00E96C5E">
        <w:rPr>
          <w:rFonts w:ascii="Palatino Linotype" w:hAnsi="Palatino Linotype"/>
          <w:i/>
          <w:sz w:val="21"/>
          <w:szCs w:val="21"/>
          <w:u w:val="single"/>
          <w:lang w:val="nl-NL"/>
        </w:rPr>
        <w:t xml:space="preserve">Versie 2: </w:t>
      </w:r>
      <w:r w:rsidR="000F7A3E" w:rsidRPr="00E96C5E">
        <w:rPr>
          <w:rFonts w:ascii="Palatino Linotype" w:hAnsi="Palatino Linotype"/>
          <w:i/>
          <w:sz w:val="21"/>
          <w:szCs w:val="21"/>
          <w:u w:val="single"/>
          <w:lang w:val="nl-NL"/>
        </w:rPr>
        <w:t>single-option prioriteit</w:t>
      </w:r>
    </w:p>
    <w:p w14:paraId="0571EEF2" w14:textId="230E9AC9" w:rsidR="00CB1167" w:rsidRPr="00E96C5E" w:rsidRDefault="008C4C78"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De tweede versie van ons algoritme is een vrij simpele uitbreiding van het vorige. We constateerden dat relatief veel problemen werden veroorzaakt doordat </w:t>
      </w:r>
      <w:r w:rsidR="009F556A" w:rsidRPr="00E96C5E">
        <w:rPr>
          <w:rFonts w:ascii="Palatino Linotype" w:hAnsi="Palatino Linotype"/>
          <w:sz w:val="21"/>
          <w:szCs w:val="21"/>
          <w:lang w:val="nl-NL"/>
        </w:rPr>
        <w:t xml:space="preserve">het algoritme knopen ‘insloot’ met alle mogelijke kleuren; er ontstonden zo regelmatig situaties waarbij er voor een knoop geen </w:t>
      </w:r>
      <w:r w:rsidR="00F8323C" w:rsidRPr="00E96C5E">
        <w:rPr>
          <w:rFonts w:ascii="Palatino Linotype" w:hAnsi="Palatino Linotype"/>
          <w:sz w:val="21"/>
          <w:szCs w:val="21"/>
          <w:lang w:val="nl-NL"/>
        </w:rPr>
        <w:t>kleur-opties</w:t>
      </w:r>
      <w:r w:rsidR="009F556A" w:rsidRPr="00E96C5E">
        <w:rPr>
          <w:rFonts w:ascii="Palatino Linotype" w:hAnsi="Palatino Linotype"/>
          <w:sz w:val="21"/>
          <w:szCs w:val="21"/>
          <w:lang w:val="nl-NL"/>
        </w:rPr>
        <w:t xml:space="preserve"> meer overbleven. </w:t>
      </w:r>
      <w:r w:rsidR="00B962A0" w:rsidRPr="00E96C5E">
        <w:rPr>
          <w:rFonts w:ascii="Palatino Linotype" w:hAnsi="Palatino Linotype"/>
          <w:sz w:val="21"/>
          <w:szCs w:val="21"/>
          <w:lang w:val="nl-NL"/>
        </w:rPr>
        <w:t>Daarom hebben we ervoor gezorgd dat in deze volgende versie van ons algoritme</w:t>
      </w:r>
      <w:r w:rsidR="007053B6" w:rsidRPr="00E96C5E">
        <w:rPr>
          <w:rFonts w:ascii="Palatino Linotype" w:hAnsi="Palatino Linotype"/>
          <w:sz w:val="21"/>
          <w:szCs w:val="21"/>
          <w:lang w:val="nl-NL"/>
        </w:rPr>
        <w:t xml:space="preserve"> </w:t>
      </w:r>
      <w:r w:rsidR="00B962A0" w:rsidRPr="00E96C5E">
        <w:rPr>
          <w:rFonts w:ascii="Palatino Linotype" w:hAnsi="Palatino Linotype"/>
          <w:sz w:val="21"/>
          <w:szCs w:val="21"/>
          <w:lang w:val="nl-NL"/>
        </w:rPr>
        <w:t>een knoop prioriteit krijgt zodra deze nog maar in één kleur</w:t>
      </w:r>
      <w:r w:rsidR="000E192F" w:rsidRPr="00E96C5E">
        <w:rPr>
          <w:rFonts w:ascii="Palatino Linotype" w:hAnsi="Palatino Linotype"/>
          <w:sz w:val="21"/>
          <w:szCs w:val="21"/>
          <w:lang w:val="nl-NL"/>
        </w:rPr>
        <w:t xml:space="preserve"> ingekleurd kan worden: </w:t>
      </w:r>
      <w:r w:rsidR="00B962A0" w:rsidRPr="00E96C5E">
        <w:rPr>
          <w:rFonts w:ascii="Palatino Linotype" w:hAnsi="Palatino Linotype"/>
          <w:sz w:val="21"/>
          <w:szCs w:val="21"/>
          <w:lang w:val="nl-NL"/>
        </w:rPr>
        <w:t xml:space="preserve">de knoop wordt in deze situatie onmiddellijk ingekleurd. </w:t>
      </w:r>
      <w:r w:rsidR="002667F7" w:rsidRPr="00E96C5E">
        <w:rPr>
          <w:rFonts w:ascii="Palatino Linotype" w:hAnsi="Palatino Linotype"/>
          <w:sz w:val="21"/>
          <w:szCs w:val="21"/>
          <w:lang w:val="nl-NL"/>
        </w:rPr>
        <w:t xml:space="preserve">Het aantal mogelijke kleuren konden we steeds vaststellen doordat we </w:t>
      </w:r>
      <w:r w:rsidR="00B962A0" w:rsidRPr="00E96C5E">
        <w:rPr>
          <w:rFonts w:ascii="Palatino Linotype" w:hAnsi="Palatino Linotype"/>
          <w:sz w:val="21"/>
          <w:szCs w:val="21"/>
          <w:lang w:val="nl-NL"/>
        </w:rPr>
        <w:t xml:space="preserve">– ook in de eerste versie van het algoritme, aangezien dit nodig </w:t>
      </w:r>
      <w:r w:rsidR="00E16275" w:rsidRPr="00E96C5E">
        <w:rPr>
          <w:rFonts w:ascii="Palatino Linotype" w:hAnsi="Palatino Linotype"/>
          <w:sz w:val="21"/>
          <w:szCs w:val="21"/>
          <w:lang w:val="nl-NL"/>
        </w:rPr>
        <w:t>is</w:t>
      </w:r>
      <w:r w:rsidR="00B962A0" w:rsidRPr="00E96C5E">
        <w:rPr>
          <w:rFonts w:ascii="Palatino Linotype" w:hAnsi="Palatino Linotype"/>
          <w:sz w:val="21"/>
          <w:szCs w:val="21"/>
          <w:lang w:val="nl-NL"/>
        </w:rPr>
        <w:t xml:space="preserve"> voor het prunen </w:t>
      </w:r>
      <w:r w:rsidR="00124BBD" w:rsidRPr="00E96C5E">
        <w:rPr>
          <w:rFonts w:ascii="Palatino Linotype" w:hAnsi="Palatino Linotype"/>
          <w:sz w:val="21"/>
          <w:szCs w:val="21"/>
          <w:lang w:val="nl-NL"/>
        </w:rPr>
        <w:t xml:space="preserve">en het greedy-coloring mechanisme </w:t>
      </w:r>
      <w:r w:rsidR="00B962A0" w:rsidRPr="00E96C5E">
        <w:rPr>
          <w:rFonts w:ascii="Palatino Linotype" w:hAnsi="Palatino Linotype"/>
          <w:sz w:val="21"/>
          <w:szCs w:val="21"/>
          <w:lang w:val="nl-NL"/>
        </w:rPr>
        <w:t>–</w:t>
      </w:r>
      <w:r w:rsidR="000A3BEE" w:rsidRPr="00E96C5E">
        <w:rPr>
          <w:rFonts w:ascii="Palatino Linotype" w:hAnsi="Palatino Linotype"/>
          <w:sz w:val="21"/>
          <w:szCs w:val="21"/>
          <w:lang w:val="nl-NL"/>
        </w:rPr>
        <w:t xml:space="preserve"> </w:t>
      </w:r>
      <w:r w:rsidR="002667F7" w:rsidRPr="00E96C5E">
        <w:rPr>
          <w:rFonts w:ascii="Palatino Linotype" w:hAnsi="Palatino Linotype"/>
          <w:sz w:val="21"/>
          <w:szCs w:val="21"/>
          <w:lang w:val="nl-NL"/>
        </w:rPr>
        <w:t xml:space="preserve">bij elke kleurstap </w:t>
      </w:r>
      <w:r w:rsidR="006C042B" w:rsidRPr="00E96C5E">
        <w:rPr>
          <w:rFonts w:ascii="Palatino Linotype" w:hAnsi="Palatino Linotype"/>
          <w:sz w:val="21"/>
          <w:szCs w:val="21"/>
          <w:lang w:val="nl-NL"/>
        </w:rPr>
        <w:t>registreren</w:t>
      </w:r>
      <w:r w:rsidR="002667F7" w:rsidRPr="00E96C5E">
        <w:rPr>
          <w:rFonts w:ascii="Palatino Linotype" w:hAnsi="Palatino Linotype"/>
          <w:sz w:val="21"/>
          <w:szCs w:val="21"/>
          <w:lang w:val="nl-NL"/>
        </w:rPr>
        <w:t xml:space="preserve"> welke kleur-opties</w:t>
      </w:r>
      <w:r w:rsidR="005F3E77" w:rsidRPr="00E96C5E">
        <w:rPr>
          <w:rFonts w:ascii="Palatino Linotype" w:hAnsi="Palatino Linotype"/>
          <w:sz w:val="21"/>
          <w:szCs w:val="21"/>
          <w:lang w:val="nl-NL"/>
        </w:rPr>
        <w:t xml:space="preserve"> er wegvall</w:t>
      </w:r>
      <w:r w:rsidR="006C042B" w:rsidRPr="00E96C5E">
        <w:rPr>
          <w:rFonts w:ascii="Palatino Linotype" w:hAnsi="Palatino Linotype"/>
          <w:sz w:val="21"/>
          <w:szCs w:val="21"/>
          <w:lang w:val="nl-NL"/>
        </w:rPr>
        <w:t xml:space="preserve">en voor de buren van de zojuist gekleurde knoop (en dus ook welke kleur-opties er nog over zijn). </w:t>
      </w:r>
      <w:r w:rsidR="00434FC3" w:rsidRPr="00E96C5E">
        <w:rPr>
          <w:rFonts w:ascii="Palatino Linotype" w:hAnsi="Palatino Linotype"/>
          <w:sz w:val="21"/>
          <w:szCs w:val="21"/>
          <w:lang w:val="nl-NL"/>
        </w:rPr>
        <w:t xml:space="preserve">Door het </w:t>
      </w:r>
      <w:r w:rsidR="008C058F" w:rsidRPr="00E96C5E">
        <w:rPr>
          <w:rFonts w:ascii="Palatino Linotype" w:hAnsi="Palatino Linotype"/>
          <w:sz w:val="21"/>
          <w:szCs w:val="21"/>
          <w:lang w:val="nl-NL"/>
        </w:rPr>
        <w:t>prioriteren</w:t>
      </w:r>
      <w:r w:rsidR="00C946EF" w:rsidRPr="00E96C5E">
        <w:rPr>
          <w:rFonts w:ascii="Palatino Linotype" w:hAnsi="Palatino Linotype"/>
          <w:sz w:val="21"/>
          <w:szCs w:val="21"/>
          <w:lang w:val="nl-NL"/>
        </w:rPr>
        <w:t xml:space="preserve"> van </w:t>
      </w:r>
      <w:r w:rsidR="00186F86" w:rsidRPr="00E96C5E">
        <w:rPr>
          <w:rFonts w:ascii="Palatino Linotype" w:hAnsi="Palatino Linotype"/>
          <w:sz w:val="21"/>
          <w:szCs w:val="21"/>
          <w:lang w:val="nl-NL"/>
        </w:rPr>
        <w:t>knopen</w:t>
      </w:r>
      <w:r w:rsidR="00C946EF" w:rsidRPr="00E96C5E">
        <w:rPr>
          <w:rFonts w:ascii="Palatino Linotype" w:hAnsi="Palatino Linotype"/>
          <w:sz w:val="21"/>
          <w:szCs w:val="21"/>
          <w:lang w:val="nl-NL"/>
        </w:rPr>
        <w:t xml:space="preserve"> met nog maar één </w:t>
      </w:r>
      <w:r w:rsidR="002A5525" w:rsidRPr="00E96C5E">
        <w:rPr>
          <w:rFonts w:ascii="Palatino Linotype" w:hAnsi="Palatino Linotype"/>
          <w:sz w:val="21"/>
          <w:szCs w:val="21"/>
          <w:lang w:val="nl-NL"/>
        </w:rPr>
        <w:t>kleur</w:t>
      </w:r>
      <w:r w:rsidR="00C946EF" w:rsidRPr="00E96C5E">
        <w:rPr>
          <w:rFonts w:ascii="Palatino Linotype" w:hAnsi="Palatino Linotype"/>
          <w:sz w:val="21"/>
          <w:szCs w:val="21"/>
          <w:lang w:val="nl-NL"/>
        </w:rPr>
        <w:t>mogelijkheid denken we situaties voor te zijn waarin er geen kleur-opties meer over zijn voor een knoop.</w:t>
      </w:r>
    </w:p>
    <w:p w14:paraId="7EE87A59" w14:textId="77777777" w:rsidR="000F7A3E" w:rsidRPr="00E96C5E" w:rsidRDefault="00434FC3" w:rsidP="0098690D">
      <w:pPr>
        <w:spacing w:line="276" w:lineRule="auto"/>
        <w:ind w:firstLine="720"/>
        <w:jc w:val="both"/>
        <w:rPr>
          <w:rFonts w:ascii="Palatino Linotype" w:hAnsi="Palatino Linotype"/>
          <w:sz w:val="21"/>
          <w:szCs w:val="21"/>
          <w:u w:val="single"/>
          <w:lang w:val="nl-NL"/>
        </w:rPr>
      </w:pPr>
      <w:r w:rsidRPr="00E96C5E">
        <w:rPr>
          <w:rFonts w:ascii="Palatino Linotype" w:hAnsi="Palatino Linotype"/>
          <w:i/>
          <w:sz w:val="21"/>
          <w:szCs w:val="21"/>
          <w:u w:val="single"/>
          <w:lang w:val="nl-NL"/>
        </w:rPr>
        <w:t>Versie 3: sorteren op aantal connecties</w:t>
      </w:r>
    </w:p>
    <w:p w14:paraId="37AAB0A1" w14:textId="0254C639" w:rsidR="000A714C" w:rsidRPr="00E96C5E" w:rsidRDefault="00A62B19" w:rsidP="0098690D">
      <w:pPr>
        <w:spacing w:line="276" w:lineRule="auto"/>
        <w:ind w:firstLine="720"/>
        <w:jc w:val="both"/>
        <w:rPr>
          <w:rFonts w:ascii="Palatino Linotype" w:hAnsi="Palatino Linotype"/>
          <w:sz w:val="21"/>
          <w:szCs w:val="21"/>
          <w:lang w:val="nl-NL"/>
        </w:rPr>
      </w:pPr>
      <w:r>
        <w:rPr>
          <w:rFonts w:ascii="Palatino Linotype" w:hAnsi="Palatino Linotype"/>
          <w:sz w:val="21"/>
          <w:szCs w:val="21"/>
          <w:lang w:val="nl-NL"/>
        </w:rPr>
        <w:t xml:space="preserve">In de derde </w:t>
      </w:r>
      <w:r w:rsidR="00434FC3" w:rsidRPr="00E96C5E">
        <w:rPr>
          <w:rFonts w:ascii="Palatino Linotype" w:hAnsi="Palatino Linotype"/>
          <w:sz w:val="21"/>
          <w:szCs w:val="21"/>
          <w:lang w:val="nl-NL"/>
        </w:rPr>
        <w:t>versie van ons algoritme, dat</w:t>
      </w:r>
      <w:r w:rsidR="00FA5A97" w:rsidRPr="00E96C5E">
        <w:rPr>
          <w:rFonts w:ascii="Palatino Linotype" w:hAnsi="Palatino Linotype"/>
          <w:sz w:val="21"/>
          <w:szCs w:val="21"/>
          <w:lang w:val="nl-NL"/>
        </w:rPr>
        <w:t xml:space="preserve"> opnieuw een uitbreiding is van </w:t>
      </w:r>
      <w:r w:rsidR="0029328A" w:rsidRPr="00E96C5E">
        <w:rPr>
          <w:rFonts w:ascii="Palatino Linotype" w:hAnsi="Palatino Linotype"/>
          <w:sz w:val="21"/>
          <w:szCs w:val="21"/>
          <w:lang w:val="nl-NL"/>
        </w:rPr>
        <w:t>de vorige versie</w:t>
      </w:r>
      <w:r w:rsidR="00FA5A97" w:rsidRPr="00E96C5E">
        <w:rPr>
          <w:rFonts w:ascii="Palatino Linotype" w:hAnsi="Palatino Linotype"/>
          <w:sz w:val="21"/>
          <w:szCs w:val="21"/>
          <w:lang w:val="nl-NL"/>
        </w:rPr>
        <w:t>,</w:t>
      </w:r>
      <w:r w:rsidR="0042795D" w:rsidRPr="00E96C5E">
        <w:rPr>
          <w:rFonts w:ascii="Palatino Linotype" w:hAnsi="Palatino Linotype"/>
          <w:sz w:val="21"/>
          <w:szCs w:val="21"/>
          <w:lang w:val="nl-NL"/>
        </w:rPr>
        <w:t xml:space="preserve"> </w:t>
      </w:r>
      <w:r w:rsidR="000A714C" w:rsidRPr="00E96C5E">
        <w:rPr>
          <w:rFonts w:ascii="Palatino Linotype" w:hAnsi="Palatino Linotype"/>
          <w:sz w:val="21"/>
          <w:szCs w:val="21"/>
          <w:lang w:val="nl-NL"/>
        </w:rPr>
        <w:t xml:space="preserve">hebben we het greedy-coloringmechanisme (oftewel: kleuren in een lijst afwerken, en zo lang mogelijk dezelfde kleur gebruiken) verder geperfectioneerd. Waar in versie twee gewerkt wordt met een willekeurige lijstvolgorde, </w:t>
      </w:r>
      <w:r w:rsidR="000A714C" w:rsidRPr="00E96C5E">
        <w:rPr>
          <w:rFonts w:ascii="Palatino Linotype" w:hAnsi="Palatino Linotype"/>
          <w:sz w:val="21"/>
          <w:szCs w:val="21"/>
          <w:lang w:val="nl-NL"/>
        </w:rPr>
        <w:lastRenderedPageBreak/>
        <w:t>hebben we die in deze versie steeds gemuteerd</w:t>
      </w:r>
      <w:r w:rsidR="00420A29" w:rsidRPr="00E96C5E">
        <w:rPr>
          <w:rFonts w:ascii="Palatino Linotype" w:hAnsi="Palatino Linotype"/>
          <w:sz w:val="21"/>
          <w:szCs w:val="21"/>
          <w:lang w:val="nl-NL"/>
        </w:rPr>
        <w:t>: de lijst is gesorteerd op het aanta</w:t>
      </w:r>
      <w:r w:rsidR="00B96D9E" w:rsidRPr="00E96C5E">
        <w:rPr>
          <w:rFonts w:ascii="Palatino Linotype" w:hAnsi="Palatino Linotype"/>
          <w:sz w:val="21"/>
          <w:szCs w:val="21"/>
          <w:lang w:val="nl-NL"/>
        </w:rPr>
        <w:t xml:space="preserve">l connecties dat een knoop heeft. </w:t>
      </w:r>
      <w:r w:rsidR="00854DB1" w:rsidRPr="00E96C5E">
        <w:rPr>
          <w:rFonts w:ascii="Palatino Linotype" w:hAnsi="Palatino Linotype"/>
          <w:sz w:val="21"/>
          <w:szCs w:val="21"/>
          <w:lang w:val="nl-NL"/>
        </w:rPr>
        <w:t xml:space="preserve">Clusters van knopen waartussen een relatief hoog aantal verbindingen bestaat leveren relatief snel problemen op; vaak zijn alle kleur-opties nodig op deze </w:t>
      </w:r>
      <w:r w:rsidR="003B6952" w:rsidRPr="00E96C5E">
        <w:rPr>
          <w:rFonts w:ascii="Palatino Linotype" w:hAnsi="Palatino Linotype"/>
          <w:sz w:val="21"/>
          <w:szCs w:val="21"/>
          <w:lang w:val="nl-NL"/>
        </w:rPr>
        <w:t xml:space="preserve">dichtbevolkte kruispunten, en het werkt dus extra vertragend als de kleuropties beperkt worden doordat aanliggende knopen al een cruciale kleur bezetten. </w:t>
      </w:r>
      <w:r w:rsidR="00C330F1" w:rsidRPr="00E96C5E">
        <w:rPr>
          <w:rFonts w:ascii="Palatino Linotype" w:hAnsi="Palatino Linotype"/>
          <w:sz w:val="21"/>
          <w:szCs w:val="21"/>
          <w:lang w:val="nl-NL"/>
        </w:rPr>
        <w:t xml:space="preserve">Dit soort situaties hopen we opnieuw voor te zijn. </w:t>
      </w:r>
      <w:r w:rsidR="008A7B1C" w:rsidRPr="00E96C5E">
        <w:rPr>
          <w:rFonts w:ascii="Palatino Linotype" w:hAnsi="Palatino Linotype"/>
          <w:sz w:val="21"/>
          <w:szCs w:val="21"/>
          <w:lang w:val="nl-NL"/>
        </w:rPr>
        <w:t xml:space="preserve">Deze vorm van greedy coloring, waarbij het aantal connecties van een knoop leidend is voor de lijstvolgorde, staat bekend als </w:t>
      </w:r>
      <w:r w:rsidR="00AD3ABE">
        <w:rPr>
          <w:rFonts w:ascii="Palatino Linotype" w:hAnsi="Palatino Linotype"/>
          <w:sz w:val="21"/>
          <w:szCs w:val="21"/>
          <w:lang w:val="nl-NL"/>
        </w:rPr>
        <w:t>het Welsh-Powell algoritme</w:t>
      </w:r>
      <w:r w:rsidR="008A7B1C" w:rsidRPr="00E96C5E">
        <w:rPr>
          <w:rFonts w:ascii="Palatino Linotype" w:hAnsi="Palatino Linotype"/>
          <w:sz w:val="21"/>
          <w:szCs w:val="21"/>
          <w:lang w:val="nl-NL"/>
        </w:rPr>
        <w:t>.</w:t>
      </w:r>
      <w:r w:rsidR="00AD3ABE">
        <w:rPr>
          <w:rFonts w:ascii="Palatino Linotype" w:hAnsi="Palatino Linotype"/>
          <w:sz w:val="21"/>
          <w:szCs w:val="21"/>
          <w:lang w:val="nl-NL"/>
        </w:rPr>
        <w:fldChar w:fldCharType="begin"/>
      </w:r>
      <w:r w:rsidR="00AD3ABE">
        <w:rPr>
          <w:rFonts w:ascii="Palatino Linotype" w:hAnsi="Palatino Linotype"/>
          <w:sz w:val="21"/>
          <w:szCs w:val="21"/>
          <w:lang w:val="nl-NL"/>
        </w:rPr>
        <w:instrText xml:space="preserve"> ADDIN ZOTERO_ITEM CSL_CITATION {"citationID":"4aihqgp82","properties":{"formattedCitation":"{\\rtf \\super 4\\nosupersub{}}","plainCitation":"4"},"citationItems":[{"id":369,"uris":["http://zotero.org/users/2115327/items/5NK72UAX"],"uri":["http://zotero.org/users/2115327/items/5NK72UAX"],"itemData":{"id":369,"type":"article-journal","title":"An upper bound for the chromatic number of a graph and its application to timetabling problems","container-title":"The Computer Journal","page":"85-86","volume":"10","issue":"1","source":"comjnl.oxfordjournals.org","abstract":"This paper points out the connection between the basic scheduling or timetabling problem with the well known problem of colouring the vertices of a graph in such a way that (i) no two adjacent vertices are the same colour and (ii) the number of colours used is a minimum. We give an algorithm for colouring a graph subject to (i) and give a new easily determined bound for the number of colours needed. This same bound is also a new upper bound for the chromatic number of a graph in terms of the degrees of its vertices.","DOI":"10.1093/comjnl/10.1.85","ISSN":"0010-4620, 1460-2067","journalAbbreviation":"The Computer Journal","language":"en","author":[{"family":"Welsh","given":"D. J. A."},{"family":"Powell","given":"M. B."}],"issued":{"date-parts":[["1967",1,1]]},"accessed":{"date-parts":[["2015",12,15]]}}}],"schema":"https://github.com/citation-style-language/schema/raw/master/csl-citation.json"} </w:instrText>
      </w:r>
      <w:r w:rsidR="00AD3ABE">
        <w:rPr>
          <w:rFonts w:ascii="Palatino Linotype" w:hAnsi="Palatino Linotype"/>
          <w:sz w:val="21"/>
          <w:szCs w:val="21"/>
          <w:lang w:val="nl-NL"/>
        </w:rPr>
        <w:fldChar w:fldCharType="separate"/>
      </w:r>
      <w:r w:rsidR="00AD3ABE" w:rsidRPr="00AD3ABE">
        <w:rPr>
          <w:rFonts w:ascii="Palatino Linotype" w:hAnsi="Palatino Linotype" w:cs="Times New Roman"/>
          <w:sz w:val="21"/>
          <w:szCs w:val="24"/>
          <w:vertAlign w:val="superscript"/>
          <w:lang w:val="nl-NL"/>
        </w:rPr>
        <w:t>4</w:t>
      </w:r>
      <w:r w:rsidR="00AD3ABE">
        <w:rPr>
          <w:rFonts w:ascii="Palatino Linotype" w:hAnsi="Palatino Linotype"/>
          <w:sz w:val="21"/>
          <w:szCs w:val="21"/>
          <w:lang w:val="nl-NL"/>
        </w:rPr>
        <w:fldChar w:fldCharType="end"/>
      </w:r>
      <w:r w:rsidR="008A7B1C" w:rsidRPr="00E96C5E">
        <w:rPr>
          <w:rFonts w:ascii="Palatino Linotype" w:hAnsi="Palatino Linotype"/>
          <w:sz w:val="21"/>
          <w:szCs w:val="21"/>
          <w:lang w:val="nl-NL"/>
        </w:rPr>
        <w:t xml:space="preserve"> </w:t>
      </w:r>
      <w:r w:rsidR="00E644A9" w:rsidRPr="00E96C5E">
        <w:rPr>
          <w:rFonts w:ascii="Palatino Linotype" w:hAnsi="Palatino Linotype"/>
          <w:sz w:val="21"/>
          <w:szCs w:val="21"/>
          <w:lang w:val="nl-NL"/>
        </w:rPr>
        <w:t xml:space="preserve">Ons algoritme is hier opnieuw een variatie op, omdat het gecombineerd wordt met een depth-first aanpak, en dus doorzoekt naar een oplossing ook nadat de lijst éénmaal doorlopen is. </w:t>
      </w:r>
      <w:r w:rsidR="008A2C45" w:rsidRPr="00E96C5E">
        <w:rPr>
          <w:rFonts w:ascii="Palatino Linotype" w:hAnsi="Palatino Linotype"/>
          <w:sz w:val="21"/>
          <w:szCs w:val="21"/>
          <w:lang w:val="nl-NL"/>
        </w:rPr>
        <w:t xml:space="preserve">Het prunen en het </w:t>
      </w:r>
      <w:r w:rsidR="008C058F" w:rsidRPr="00E96C5E">
        <w:rPr>
          <w:rFonts w:ascii="Palatino Linotype" w:hAnsi="Palatino Linotype"/>
          <w:sz w:val="21"/>
          <w:szCs w:val="21"/>
          <w:lang w:val="nl-NL"/>
        </w:rPr>
        <w:t>prioriteren</w:t>
      </w:r>
      <w:r w:rsidR="008A2C45" w:rsidRPr="00E96C5E">
        <w:rPr>
          <w:rFonts w:ascii="Palatino Linotype" w:hAnsi="Palatino Linotype"/>
          <w:sz w:val="21"/>
          <w:szCs w:val="21"/>
          <w:lang w:val="nl-NL"/>
        </w:rPr>
        <w:t xml:space="preserve"> van knopen met nog maar één kleurmogelijkheid blijft overigens overeind zoals in de </w:t>
      </w:r>
      <w:r w:rsidR="00550787" w:rsidRPr="00E96C5E">
        <w:rPr>
          <w:rFonts w:ascii="Palatino Linotype" w:hAnsi="Palatino Linotype"/>
          <w:sz w:val="21"/>
          <w:szCs w:val="21"/>
          <w:lang w:val="nl-NL"/>
        </w:rPr>
        <w:t>hierboven beschreven</w:t>
      </w:r>
      <w:r w:rsidR="008A2C45" w:rsidRPr="00E96C5E">
        <w:rPr>
          <w:rFonts w:ascii="Palatino Linotype" w:hAnsi="Palatino Linotype"/>
          <w:sz w:val="21"/>
          <w:szCs w:val="21"/>
          <w:lang w:val="nl-NL"/>
        </w:rPr>
        <w:t xml:space="preserve"> </w:t>
      </w:r>
      <w:r w:rsidR="00ED0165" w:rsidRPr="00E96C5E">
        <w:rPr>
          <w:rFonts w:ascii="Palatino Linotype" w:hAnsi="Palatino Linotype"/>
          <w:sz w:val="21"/>
          <w:szCs w:val="21"/>
          <w:lang w:val="nl-NL"/>
        </w:rPr>
        <w:t>versies van het algoritme</w:t>
      </w:r>
      <w:r w:rsidR="008A2C45" w:rsidRPr="00E96C5E">
        <w:rPr>
          <w:rFonts w:ascii="Palatino Linotype" w:hAnsi="Palatino Linotype"/>
          <w:sz w:val="21"/>
          <w:szCs w:val="21"/>
          <w:lang w:val="nl-NL"/>
        </w:rPr>
        <w:t xml:space="preserve">. </w:t>
      </w:r>
    </w:p>
    <w:p w14:paraId="2A46D38D" w14:textId="77777777" w:rsidR="00C028B4" w:rsidRPr="00E96C5E" w:rsidRDefault="00C028B4" w:rsidP="0098690D">
      <w:pPr>
        <w:spacing w:line="276" w:lineRule="auto"/>
        <w:ind w:firstLine="720"/>
        <w:jc w:val="both"/>
        <w:rPr>
          <w:rFonts w:ascii="Palatino Linotype" w:hAnsi="Palatino Linotype"/>
          <w:sz w:val="21"/>
          <w:szCs w:val="21"/>
          <w:u w:val="single"/>
          <w:lang w:val="nl-NL"/>
        </w:rPr>
      </w:pPr>
      <w:r w:rsidRPr="00E96C5E">
        <w:rPr>
          <w:rFonts w:ascii="Palatino Linotype" w:hAnsi="Palatino Linotype"/>
          <w:i/>
          <w:sz w:val="21"/>
          <w:szCs w:val="21"/>
          <w:u w:val="single"/>
          <w:lang w:val="nl-NL"/>
        </w:rPr>
        <w:t>Versie 4: automatisch bepalen van het aantal kleuren</w:t>
      </w:r>
    </w:p>
    <w:p w14:paraId="19D65947" w14:textId="25ABCE1F" w:rsidR="0067450E" w:rsidRDefault="00A9673D" w:rsidP="00F31A75">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In de vorige versies van ons algoritme werd het aantal kleuren steeds handmatig vastgelegd. Zoals genoemd heeft dit als resultaat dat het algoritme ofwel geen resultaat vindt, ofwel een resultaat vindt waarvan niet met zekerheid gezegd kan worden dat het </w:t>
      </w:r>
      <w:r w:rsidRPr="00BC403E">
        <w:rPr>
          <w:rFonts w:ascii="Palatino Linotype" w:hAnsi="Palatino Linotype"/>
          <w:sz w:val="21"/>
          <w:szCs w:val="21"/>
          <w:lang w:val="nl-NL"/>
        </w:rPr>
        <w:t xml:space="preserve">het </w:t>
      </w:r>
      <w:r w:rsidR="00312664">
        <w:rPr>
          <w:rFonts w:ascii="Palatino Linotype" w:hAnsi="Palatino Linotype"/>
          <w:sz w:val="21"/>
          <w:szCs w:val="21"/>
          <w:lang w:val="nl-NL"/>
        </w:rPr>
        <w:t xml:space="preserve">chromatisch getal </w:t>
      </w:r>
      <w:r w:rsidRPr="00BC403E">
        <w:rPr>
          <w:rFonts w:ascii="Palatino Linotype" w:hAnsi="Palatino Linotype"/>
          <w:sz w:val="21"/>
          <w:szCs w:val="21"/>
          <w:lang w:val="nl-NL"/>
        </w:rPr>
        <w:t>heeft</w:t>
      </w:r>
      <w:r w:rsidR="0037152B">
        <w:rPr>
          <w:rFonts w:ascii="Palatino Linotype" w:hAnsi="Palatino Linotype"/>
          <w:sz w:val="21"/>
          <w:szCs w:val="21"/>
          <w:lang w:val="nl-NL"/>
        </w:rPr>
        <w:t xml:space="preserve"> gebruikt</w:t>
      </w:r>
      <w:r w:rsidRPr="00E96C5E">
        <w:rPr>
          <w:rFonts w:ascii="Palatino Linotype" w:hAnsi="Palatino Linotype"/>
          <w:sz w:val="21"/>
          <w:szCs w:val="21"/>
          <w:lang w:val="nl-NL"/>
        </w:rPr>
        <w:t xml:space="preserve">. </w:t>
      </w:r>
      <w:r w:rsidR="0053108D" w:rsidRPr="00E96C5E">
        <w:rPr>
          <w:rFonts w:ascii="Palatino Linotype" w:hAnsi="Palatino Linotype"/>
          <w:sz w:val="21"/>
          <w:szCs w:val="21"/>
          <w:lang w:val="nl-NL"/>
        </w:rPr>
        <w:t>In deze laatste versie van ons algoritme hebben we een oplossing voor dit probleem geï</w:t>
      </w:r>
      <w:r w:rsidR="0016282B" w:rsidRPr="00E96C5E">
        <w:rPr>
          <w:rFonts w:ascii="Palatino Linotype" w:hAnsi="Palatino Linotype"/>
          <w:sz w:val="21"/>
          <w:szCs w:val="21"/>
          <w:lang w:val="nl-NL"/>
        </w:rPr>
        <w:t>ntroduceerd</w:t>
      </w:r>
      <w:r w:rsidR="0053108D" w:rsidRPr="00E96C5E">
        <w:rPr>
          <w:rFonts w:ascii="Palatino Linotype" w:hAnsi="Palatino Linotype"/>
          <w:sz w:val="21"/>
          <w:szCs w:val="21"/>
          <w:lang w:val="nl-NL"/>
        </w:rPr>
        <w:t xml:space="preserve">. </w:t>
      </w:r>
      <w:r w:rsidR="00C07AB8" w:rsidRPr="00E96C5E">
        <w:rPr>
          <w:rFonts w:ascii="Palatino Linotype" w:hAnsi="Palatino Linotype"/>
          <w:sz w:val="21"/>
          <w:szCs w:val="21"/>
          <w:lang w:val="nl-NL"/>
        </w:rPr>
        <w:t xml:space="preserve">Het algoritme stelt eerst vast welk aantal kleuren minimaal nodig is om de graaf te kleuren. </w:t>
      </w:r>
      <w:r w:rsidR="00F65719" w:rsidRPr="00E96C5E">
        <w:rPr>
          <w:rFonts w:ascii="Palatino Linotype" w:hAnsi="Palatino Linotype"/>
          <w:sz w:val="21"/>
          <w:szCs w:val="21"/>
          <w:lang w:val="nl-NL"/>
        </w:rPr>
        <w:t xml:space="preserve">Het criterium dat hiervoor gebruikt wordt is het volgende. </w:t>
      </w:r>
      <w:r w:rsidR="00C130AF">
        <w:rPr>
          <w:rFonts w:ascii="Palatino Linotype" w:hAnsi="Palatino Linotype"/>
          <w:sz w:val="21"/>
          <w:szCs w:val="21"/>
          <w:lang w:val="nl-NL"/>
        </w:rPr>
        <w:t>O</w:t>
      </w:r>
      <w:r w:rsidR="001737C1">
        <w:rPr>
          <w:rFonts w:ascii="Palatino Linotype" w:hAnsi="Palatino Linotype"/>
          <w:sz w:val="21"/>
          <w:szCs w:val="21"/>
          <w:lang w:val="nl-NL"/>
        </w:rPr>
        <w:t xml:space="preserve">p het moment dat </w:t>
      </w:r>
      <w:r w:rsidR="00C130AF">
        <w:rPr>
          <w:rFonts w:ascii="Palatino Linotype" w:hAnsi="Palatino Linotype"/>
          <w:sz w:val="21"/>
          <w:szCs w:val="21"/>
          <w:lang w:val="nl-NL"/>
        </w:rPr>
        <w:t>een knoop</w:t>
      </w:r>
      <w:r w:rsidR="001737C1">
        <w:rPr>
          <w:rFonts w:ascii="Palatino Linotype" w:hAnsi="Palatino Linotype"/>
          <w:sz w:val="21"/>
          <w:szCs w:val="21"/>
          <w:lang w:val="nl-NL"/>
        </w:rPr>
        <w:t xml:space="preserve"> die niet aan de rand van een gebied zit</w:t>
      </w:r>
      <w:del w:id="1" w:author="Jeroen de Jong" w:date="2015-12-17T15:30:00Z">
        <w:r w:rsidR="001737C1" w:rsidDel="00252B38">
          <w:rPr>
            <w:rFonts w:ascii="Palatino Linotype" w:hAnsi="Palatino Linotype"/>
            <w:sz w:val="21"/>
            <w:szCs w:val="21"/>
            <w:lang w:val="nl-NL"/>
          </w:rPr>
          <w:delText>,</w:delText>
        </w:r>
      </w:del>
      <w:r w:rsidR="001737C1">
        <w:rPr>
          <w:rFonts w:ascii="Palatino Linotype" w:hAnsi="Palatino Linotype"/>
          <w:sz w:val="21"/>
          <w:szCs w:val="21"/>
          <w:lang w:val="nl-NL"/>
        </w:rPr>
        <w:t xml:space="preserve"> </w:t>
      </w:r>
      <w:ins w:id="2" w:author="Jeroen de Jong" w:date="2015-12-17T15:25:00Z">
        <w:r w:rsidR="00252B38">
          <w:rPr>
            <w:rFonts w:ascii="Palatino Linotype" w:hAnsi="Palatino Linotype"/>
            <w:sz w:val="21"/>
            <w:szCs w:val="21"/>
            <w:lang w:val="nl-NL"/>
          </w:rPr>
          <w:t xml:space="preserve">en </w:t>
        </w:r>
      </w:ins>
      <w:r w:rsidR="00E35724">
        <w:rPr>
          <w:rFonts w:ascii="Palatino Linotype" w:hAnsi="Palatino Linotype"/>
          <w:sz w:val="21"/>
          <w:szCs w:val="21"/>
          <w:lang w:val="nl-NL"/>
        </w:rPr>
        <w:t xml:space="preserve">een oneven aantal aanliggende </w:t>
      </w:r>
      <w:r w:rsidR="00C130AF">
        <w:rPr>
          <w:rFonts w:ascii="Palatino Linotype" w:hAnsi="Palatino Linotype"/>
          <w:sz w:val="21"/>
          <w:szCs w:val="21"/>
          <w:lang w:val="nl-NL"/>
        </w:rPr>
        <w:t xml:space="preserve">knopen heeft, is </w:t>
      </w:r>
      <w:r w:rsidR="003324C2">
        <w:rPr>
          <w:rFonts w:ascii="Palatino Linotype" w:hAnsi="Palatino Linotype"/>
          <w:sz w:val="21"/>
          <w:szCs w:val="21"/>
          <w:lang w:val="nl-NL"/>
        </w:rPr>
        <w:t>h</w:t>
      </w:r>
      <w:r w:rsidR="003324C2" w:rsidRPr="00E96C5E">
        <w:rPr>
          <w:rFonts w:ascii="Palatino Linotype" w:hAnsi="Palatino Linotype"/>
          <w:sz w:val="21"/>
          <w:szCs w:val="21"/>
          <w:lang w:val="nl-NL"/>
        </w:rPr>
        <w:t>et chromatisch getal minimaal</w:t>
      </w:r>
      <w:ins w:id="3" w:author="Jeroen de Jong" w:date="2015-12-17T16:35:00Z">
        <w:r w:rsidR="00F31A75">
          <w:rPr>
            <w:rFonts w:ascii="Palatino Linotype" w:hAnsi="Palatino Linotype"/>
            <w:sz w:val="21"/>
            <w:szCs w:val="21"/>
            <w:lang w:val="nl-NL"/>
          </w:rPr>
          <w:t xml:space="preserve"> gelijk aan 4.</w:t>
        </w:r>
      </w:ins>
      <w:del w:id="4" w:author="Jeroen de Jong" w:date="2015-12-17T16:35:00Z">
        <w:r w:rsidR="003324C2" w:rsidRPr="00E96C5E" w:rsidDel="00F31A75">
          <w:rPr>
            <w:rFonts w:ascii="Palatino Linotype" w:hAnsi="Palatino Linotype"/>
            <w:sz w:val="21"/>
            <w:szCs w:val="21"/>
            <w:lang w:val="nl-NL"/>
          </w:rPr>
          <w:delText xml:space="preserve"> </w:delText>
        </w:r>
      </w:del>
      <w:ins w:id="5" w:author="Jeroen de Jong" w:date="2015-12-17T16:36:00Z">
        <w:r w:rsidR="00F31A75">
          <w:rPr>
            <w:rFonts w:ascii="Palatino Linotype" w:hAnsi="Palatino Linotype"/>
            <w:sz w:val="21"/>
            <w:szCs w:val="21"/>
            <w:lang w:val="nl-NL"/>
          </w:rPr>
          <w:t xml:space="preserve"> </w:t>
        </w:r>
      </w:ins>
      <w:commentRangeStart w:id="6"/>
      <w:del w:id="7" w:author="Jeroen de Jong" w:date="2015-12-17T16:36:00Z">
        <w:r w:rsidR="003324C2" w:rsidRPr="00E96C5E" w:rsidDel="00F31A75">
          <w:rPr>
            <w:rFonts w:ascii="Palatino Linotype" w:hAnsi="Palatino Linotype"/>
            <w:sz w:val="21"/>
            <w:szCs w:val="21"/>
            <w:lang w:val="nl-NL"/>
          </w:rPr>
          <w:delText>gelijk aan het aantal ov</w:delText>
        </w:r>
        <w:r w:rsidR="00E35724" w:rsidDel="00F31A75">
          <w:rPr>
            <w:rFonts w:ascii="Palatino Linotype" w:hAnsi="Palatino Linotype"/>
            <w:sz w:val="21"/>
            <w:szCs w:val="21"/>
            <w:lang w:val="nl-NL"/>
          </w:rPr>
          <w:delText>erlappende connecties, plus één</w:delText>
        </w:r>
        <w:commentRangeEnd w:id="6"/>
        <w:r w:rsidR="00312664" w:rsidDel="00F31A75">
          <w:rPr>
            <w:rStyle w:val="Verwijzingopmerking"/>
          </w:rPr>
          <w:commentReference w:id="6"/>
        </w:r>
        <w:r w:rsidR="003324C2" w:rsidDel="00F31A75">
          <w:rPr>
            <w:rFonts w:ascii="Palatino Linotype" w:hAnsi="Palatino Linotype"/>
            <w:sz w:val="21"/>
            <w:szCs w:val="21"/>
            <w:lang w:val="nl-NL"/>
          </w:rPr>
          <w:delText xml:space="preserve">. </w:delText>
        </w:r>
      </w:del>
      <w:r w:rsidR="001737C1">
        <w:rPr>
          <w:rFonts w:ascii="Palatino Linotype" w:hAnsi="Palatino Linotype"/>
          <w:sz w:val="21"/>
          <w:szCs w:val="21"/>
          <w:lang w:val="nl-NL"/>
        </w:rPr>
        <w:t xml:space="preserve">Op </w:t>
      </w:r>
      <w:r w:rsidR="003258DF">
        <w:rPr>
          <w:rFonts w:ascii="Palatino Linotype" w:hAnsi="Palatino Linotype"/>
          <w:sz w:val="21"/>
          <w:szCs w:val="21"/>
          <w:lang w:val="nl-NL"/>
        </w:rPr>
        <w:t>figuur</w:t>
      </w:r>
      <w:r w:rsidR="001737C1">
        <w:rPr>
          <w:rFonts w:ascii="Palatino Linotype" w:hAnsi="Palatino Linotype"/>
          <w:sz w:val="21"/>
          <w:szCs w:val="21"/>
          <w:lang w:val="nl-NL"/>
        </w:rPr>
        <w:t xml:space="preserve"> 2</w:t>
      </w:r>
      <w:r w:rsidR="00E02650">
        <w:rPr>
          <w:rFonts w:ascii="Palatino Linotype" w:hAnsi="Palatino Linotype"/>
          <w:sz w:val="21"/>
          <w:szCs w:val="21"/>
          <w:lang w:val="nl-NL"/>
        </w:rPr>
        <w:t>a</w:t>
      </w:r>
      <w:r w:rsidR="001737C1">
        <w:rPr>
          <w:rFonts w:ascii="Palatino Linotype" w:hAnsi="Palatino Linotype"/>
          <w:sz w:val="21"/>
          <w:szCs w:val="21"/>
          <w:lang w:val="nl-NL"/>
        </w:rPr>
        <w:t xml:space="preserve"> is te zien dat </w:t>
      </w:r>
      <w:r w:rsidR="00C130AF">
        <w:rPr>
          <w:rFonts w:ascii="Palatino Linotype" w:hAnsi="Palatino Linotype"/>
          <w:sz w:val="21"/>
          <w:szCs w:val="21"/>
          <w:lang w:val="nl-NL"/>
        </w:rPr>
        <w:t>knoop A een unieke kleur heeft, want alle andere knopen zijn daarmee verbo</w:t>
      </w:r>
      <w:r w:rsidR="003258DF">
        <w:rPr>
          <w:rFonts w:ascii="Palatino Linotype" w:hAnsi="Palatino Linotype"/>
          <w:sz w:val="21"/>
          <w:szCs w:val="21"/>
          <w:lang w:val="nl-NL"/>
        </w:rPr>
        <w:t>n</w:t>
      </w:r>
      <w:r w:rsidR="00C130AF">
        <w:rPr>
          <w:rFonts w:ascii="Palatino Linotype" w:hAnsi="Palatino Linotype"/>
          <w:sz w:val="21"/>
          <w:szCs w:val="21"/>
          <w:lang w:val="nl-NL"/>
        </w:rPr>
        <w:t xml:space="preserve">den. </w:t>
      </w:r>
      <w:r w:rsidR="001737C1">
        <w:rPr>
          <w:rFonts w:ascii="Palatino Linotype" w:hAnsi="Palatino Linotype"/>
          <w:sz w:val="21"/>
          <w:szCs w:val="21"/>
          <w:lang w:val="nl-NL"/>
        </w:rPr>
        <w:t>De omliggende knopen (</w:t>
      </w:r>
      <w:r w:rsidR="003324C2">
        <w:rPr>
          <w:rFonts w:ascii="Palatino Linotype" w:hAnsi="Palatino Linotype"/>
          <w:sz w:val="21"/>
          <w:szCs w:val="21"/>
          <w:lang w:val="nl-NL"/>
        </w:rPr>
        <w:t>B, C</w:t>
      </w:r>
      <w:r w:rsidR="001737C1">
        <w:rPr>
          <w:rFonts w:ascii="Palatino Linotype" w:hAnsi="Palatino Linotype"/>
          <w:sz w:val="21"/>
          <w:szCs w:val="21"/>
          <w:lang w:val="nl-NL"/>
        </w:rPr>
        <w:t>,</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D,</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E,</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 xml:space="preserve">F) moeten dus andere kleuren krijgen. Omdat dit aantal oneven is (vijf), kan dit niet met </w:t>
      </w:r>
      <w:ins w:id="8" w:author="Jeroen de Jong" w:date="2015-12-17T16:38:00Z">
        <w:r w:rsidR="00F25DD1">
          <w:rPr>
            <w:rFonts w:ascii="Palatino Linotype" w:hAnsi="Palatino Linotype"/>
            <w:sz w:val="21"/>
            <w:szCs w:val="21"/>
            <w:lang w:val="nl-NL"/>
          </w:rPr>
          <w:t>twee</w:t>
        </w:r>
      </w:ins>
      <w:del w:id="9" w:author="Jeroen de Jong" w:date="2015-12-17T16:38:00Z">
        <w:r w:rsidR="001737C1" w:rsidDel="00F25DD1">
          <w:rPr>
            <w:rFonts w:ascii="Palatino Linotype" w:hAnsi="Palatino Linotype"/>
            <w:sz w:val="21"/>
            <w:szCs w:val="21"/>
            <w:lang w:val="nl-NL"/>
          </w:rPr>
          <w:delText>twee</w:delText>
        </w:r>
      </w:del>
      <w:r w:rsidR="001737C1">
        <w:rPr>
          <w:rFonts w:ascii="Palatino Linotype" w:hAnsi="Palatino Linotype"/>
          <w:sz w:val="21"/>
          <w:szCs w:val="21"/>
          <w:lang w:val="nl-NL"/>
        </w:rPr>
        <w:t xml:space="preserve"> kleuren gedaan worden (om en om)</w:t>
      </w:r>
      <w:ins w:id="10" w:author="Jeroen de Jong" w:date="2015-12-17T16:38:00Z">
        <w:r w:rsidR="00F25DD1">
          <w:rPr>
            <w:rFonts w:ascii="Palatino Linotype" w:hAnsi="Palatino Linotype"/>
            <w:sz w:val="21"/>
            <w:szCs w:val="21"/>
            <w:lang w:val="nl-NL"/>
          </w:rPr>
          <w:t>,</w:t>
        </w:r>
      </w:ins>
      <w:r w:rsidR="001737C1">
        <w:rPr>
          <w:rFonts w:ascii="Palatino Linotype" w:hAnsi="Palatino Linotype"/>
          <w:sz w:val="21"/>
          <w:szCs w:val="21"/>
          <w:lang w:val="nl-NL"/>
        </w:rPr>
        <w:t xml:space="preserve"> maar zijn er minimaal drie kleuren vereist. Deze methode van het chromatisch getal bepalen houdt geen stand bij veel andere toepassen (waaronder de netwerken)</w:t>
      </w:r>
      <w:r w:rsidR="003324C2">
        <w:rPr>
          <w:rFonts w:ascii="Palatino Linotype" w:hAnsi="Palatino Linotype"/>
          <w:sz w:val="21"/>
          <w:szCs w:val="21"/>
          <w:lang w:val="nl-NL"/>
        </w:rPr>
        <w:t xml:space="preserve"> omdat bij geografische kaarten per definitie sprake is van 2D. Elke o</w:t>
      </w:r>
      <w:bookmarkStart w:id="11" w:name="_GoBack"/>
      <w:bookmarkEnd w:id="11"/>
      <w:r w:rsidR="003324C2">
        <w:rPr>
          <w:rFonts w:ascii="Palatino Linotype" w:hAnsi="Palatino Linotype"/>
          <w:sz w:val="21"/>
          <w:szCs w:val="21"/>
          <w:lang w:val="nl-NL"/>
        </w:rPr>
        <w:t xml:space="preserve">mliggend land heeft hierbij minimaal </w:t>
      </w:r>
      <w:r w:rsidR="00312664">
        <w:rPr>
          <w:rFonts w:ascii="Palatino Linotype" w:hAnsi="Palatino Linotype"/>
          <w:sz w:val="21"/>
          <w:szCs w:val="21"/>
          <w:lang w:val="nl-NL"/>
        </w:rPr>
        <w:t>twee connecties die ook verbonden zijn met het centrale land</w:t>
      </w:r>
      <w:r w:rsidR="003324C2">
        <w:rPr>
          <w:rFonts w:ascii="Palatino Linotype" w:hAnsi="Palatino Linotype"/>
          <w:sz w:val="21"/>
          <w:szCs w:val="21"/>
          <w:lang w:val="nl-NL"/>
        </w:rPr>
        <w:t>. Dat hoeft niet zo te zijn bij bijvoorbeeld een sociaal netwerk</w:t>
      </w:r>
      <w:r w:rsidR="00B53C6F">
        <w:rPr>
          <w:rFonts w:ascii="Palatino Linotype" w:hAnsi="Palatino Linotype"/>
          <w:sz w:val="21"/>
          <w:szCs w:val="21"/>
          <w:lang w:val="nl-NL"/>
        </w:rPr>
        <w:t xml:space="preserve">, </w:t>
      </w:r>
      <w:r w:rsidR="00763CA8">
        <w:rPr>
          <w:rFonts w:ascii="Palatino Linotype" w:hAnsi="Palatino Linotype"/>
          <w:sz w:val="21"/>
          <w:szCs w:val="21"/>
          <w:lang w:val="nl-NL"/>
        </w:rPr>
        <w:t>wat</w:t>
      </w:r>
      <w:r w:rsidR="00B53C6F">
        <w:rPr>
          <w:rFonts w:ascii="Palatino Linotype" w:hAnsi="Palatino Linotype"/>
          <w:sz w:val="21"/>
          <w:szCs w:val="21"/>
          <w:lang w:val="nl-NL"/>
        </w:rPr>
        <w:t xml:space="preserve"> niet per definitie in 2D is.</w:t>
      </w:r>
      <w:r w:rsidR="003324C2">
        <w:rPr>
          <w:rFonts w:ascii="Palatino Linotype" w:hAnsi="Palatino Linotype"/>
          <w:sz w:val="21"/>
          <w:szCs w:val="21"/>
          <w:lang w:val="nl-NL"/>
        </w:rPr>
        <w:t xml:space="preserve"> </w:t>
      </w:r>
      <w:r w:rsidR="00B53C6F">
        <w:rPr>
          <w:rFonts w:ascii="Palatino Linotype" w:hAnsi="Palatino Linotype"/>
          <w:sz w:val="21"/>
          <w:szCs w:val="21"/>
          <w:lang w:val="nl-NL"/>
        </w:rPr>
        <w:t xml:space="preserve">Een </w:t>
      </w:r>
      <w:r w:rsidR="009E00F8">
        <w:rPr>
          <w:rFonts w:ascii="Palatino Linotype" w:hAnsi="Palatino Linotype"/>
          <w:sz w:val="21"/>
          <w:szCs w:val="21"/>
          <w:lang w:val="nl-NL"/>
        </w:rPr>
        <w:t xml:space="preserve">techniek die wel altijd wordt toegepast </w:t>
      </w:r>
      <w:r w:rsidR="00FE6CE2">
        <w:rPr>
          <w:rFonts w:ascii="Palatino Linotype" w:hAnsi="Palatino Linotype"/>
          <w:sz w:val="21"/>
          <w:szCs w:val="21"/>
          <w:lang w:val="nl-NL"/>
        </w:rPr>
        <w:t>om het ch</w:t>
      </w:r>
      <w:r w:rsidR="003D58E2">
        <w:rPr>
          <w:rFonts w:ascii="Palatino Linotype" w:hAnsi="Palatino Linotype"/>
          <w:sz w:val="21"/>
          <w:szCs w:val="21"/>
          <w:lang w:val="nl-NL"/>
        </w:rPr>
        <w:t xml:space="preserve">romatisch minimum te bepalen is </w:t>
      </w:r>
      <w:r w:rsidR="009E00F8">
        <w:rPr>
          <w:rFonts w:ascii="Palatino Linotype" w:hAnsi="Palatino Linotype"/>
          <w:sz w:val="21"/>
          <w:szCs w:val="21"/>
          <w:lang w:val="nl-NL"/>
        </w:rPr>
        <w:t>het bijhouden van het aantal direct verbonden knopen</w:t>
      </w:r>
      <w:r w:rsidR="00F96421">
        <w:rPr>
          <w:rFonts w:ascii="Palatino Linotype" w:hAnsi="Palatino Linotype"/>
          <w:sz w:val="21"/>
          <w:szCs w:val="21"/>
          <w:lang w:val="nl-NL"/>
        </w:rPr>
        <w:t>, oftewel</w:t>
      </w:r>
      <w:r w:rsidR="0030105B">
        <w:rPr>
          <w:rFonts w:ascii="Palatino Linotype" w:hAnsi="Palatino Linotype"/>
          <w:sz w:val="21"/>
          <w:szCs w:val="21"/>
          <w:lang w:val="nl-NL"/>
        </w:rPr>
        <w:t xml:space="preserve"> knopen die allemaal </w:t>
      </w:r>
      <w:r w:rsidR="009E00F8">
        <w:rPr>
          <w:rFonts w:ascii="Palatino Linotype" w:hAnsi="Palatino Linotype"/>
          <w:sz w:val="21"/>
          <w:szCs w:val="21"/>
          <w:lang w:val="nl-NL"/>
        </w:rPr>
        <w:t>direct met elkaar in verbinding staan (clusters)</w:t>
      </w:r>
      <w:r w:rsidR="001C094B">
        <w:rPr>
          <w:rFonts w:ascii="Palatino Linotype" w:hAnsi="Palatino Linotype"/>
          <w:sz w:val="21"/>
          <w:szCs w:val="21"/>
          <w:lang w:val="nl-NL"/>
        </w:rPr>
        <w:t xml:space="preserve">. </w:t>
      </w:r>
      <w:r w:rsidR="000E172E">
        <w:rPr>
          <w:rFonts w:ascii="Palatino Linotype" w:hAnsi="Palatino Linotype"/>
          <w:sz w:val="21"/>
          <w:szCs w:val="21"/>
          <w:lang w:val="nl-NL"/>
        </w:rPr>
        <w:t xml:space="preserve">Het chromatisch getal is minstens gelijk aan het grootste cluster wat zich in de graaf bevindt. In figuur 2A wordt dit duidelijk m.b.t. </w:t>
      </w:r>
      <w:r w:rsidR="00DD5780">
        <w:rPr>
          <w:rFonts w:ascii="Palatino Linotype" w:hAnsi="Palatino Linotype"/>
          <w:sz w:val="21"/>
          <w:szCs w:val="21"/>
          <w:lang w:val="nl-NL"/>
        </w:rPr>
        <w:t xml:space="preserve">(onder andere) </w:t>
      </w:r>
      <w:r w:rsidR="000E172E">
        <w:rPr>
          <w:rFonts w:ascii="Palatino Linotype" w:hAnsi="Palatino Linotype"/>
          <w:sz w:val="21"/>
          <w:szCs w:val="21"/>
          <w:lang w:val="nl-NL"/>
        </w:rPr>
        <w:t xml:space="preserve">knoop A, B en C. </w:t>
      </w:r>
      <w:r w:rsidR="005E46FB">
        <w:rPr>
          <w:rFonts w:ascii="Palatino Linotype" w:hAnsi="Palatino Linotype"/>
          <w:sz w:val="21"/>
          <w:szCs w:val="21"/>
          <w:lang w:val="nl-NL"/>
        </w:rPr>
        <w:t xml:space="preserve">Aangezien deze knopen allemaal onderling verbonden zijn, is het </w:t>
      </w:r>
      <w:r w:rsidR="001C094B">
        <w:rPr>
          <w:rFonts w:ascii="Palatino Linotype" w:hAnsi="Palatino Linotype"/>
          <w:sz w:val="21"/>
          <w:szCs w:val="21"/>
          <w:lang w:val="nl-NL"/>
        </w:rPr>
        <w:t>chromatisch getal minstens drie</w:t>
      </w:r>
      <w:r w:rsidR="009E00F8">
        <w:rPr>
          <w:rFonts w:ascii="Palatino Linotype" w:hAnsi="Palatino Linotype"/>
          <w:sz w:val="21"/>
          <w:szCs w:val="21"/>
          <w:lang w:val="nl-NL"/>
        </w:rPr>
        <w:t>.</w:t>
      </w:r>
      <w:r w:rsidR="0030105B">
        <w:rPr>
          <w:rFonts w:ascii="Palatino Linotype" w:hAnsi="Palatino Linotype"/>
          <w:sz w:val="21"/>
          <w:szCs w:val="21"/>
          <w:lang w:val="nl-NL"/>
        </w:rPr>
        <w:t xml:space="preserve"> </w:t>
      </w:r>
      <w:r w:rsidR="0028367F">
        <w:rPr>
          <w:rFonts w:ascii="Palatino Linotype" w:hAnsi="Palatino Linotype"/>
          <w:sz w:val="21"/>
          <w:szCs w:val="21"/>
          <w:lang w:val="nl-NL"/>
        </w:rPr>
        <w:t>Knopen</w:t>
      </w:r>
      <w:r w:rsidR="0030105B">
        <w:rPr>
          <w:rFonts w:ascii="Palatino Linotype" w:hAnsi="Palatino Linotype"/>
          <w:sz w:val="21"/>
          <w:szCs w:val="21"/>
          <w:lang w:val="nl-NL"/>
        </w:rPr>
        <w:t xml:space="preserve"> zijn niet aan elkaar verbonden als het om een </w:t>
      </w:r>
      <w:r w:rsidR="00D63B32">
        <w:rPr>
          <w:rFonts w:ascii="Palatino Linotype" w:hAnsi="Palatino Linotype"/>
          <w:sz w:val="21"/>
          <w:szCs w:val="21"/>
          <w:lang w:val="nl-NL"/>
        </w:rPr>
        <w:t>raak</w:t>
      </w:r>
      <w:r w:rsidR="00FD3A9F">
        <w:rPr>
          <w:rFonts w:ascii="Palatino Linotype" w:hAnsi="Palatino Linotype"/>
          <w:sz w:val="21"/>
          <w:szCs w:val="21"/>
          <w:lang w:val="nl-NL"/>
        </w:rPr>
        <w:t xml:space="preserve">punt gaat. </w:t>
      </w:r>
      <w:r w:rsidR="000C3030">
        <w:rPr>
          <w:rFonts w:ascii="Palatino Linotype" w:hAnsi="Palatino Linotype"/>
          <w:sz w:val="21"/>
          <w:szCs w:val="21"/>
          <w:lang w:val="nl-NL"/>
        </w:rPr>
        <w:t>Figuur</w:t>
      </w:r>
      <w:r w:rsidR="00FD3A9F">
        <w:rPr>
          <w:rFonts w:ascii="Palatino Linotype" w:hAnsi="Palatino Linotype"/>
          <w:sz w:val="21"/>
          <w:szCs w:val="21"/>
          <w:lang w:val="nl-NL"/>
        </w:rPr>
        <w:t xml:space="preserve"> 2B</w:t>
      </w:r>
      <w:r w:rsidR="0030105B">
        <w:rPr>
          <w:rFonts w:ascii="Palatino Linotype" w:hAnsi="Palatino Linotype"/>
          <w:sz w:val="21"/>
          <w:szCs w:val="21"/>
          <w:lang w:val="nl-NL"/>
        </w:rPr>
        <w:t xml:space="preserve"> geeft dit weer.</w:t>
      </w:r>
      <w:r w:rsidR="00E02650">
        <w:rPr>
          <w:rFonts w:ascii="Palatino Linotype" w:hAnsi="Palatino Linotype"/>
          <w:sz w:val="21"/>
          <w:szCs w:val="21"/>
          <w:lang w:val="nl-NL"/>
        </w:rPr>
        <w:t xml:space="preserve"> Q en X </w:t>
      </w:r>
      <w:r w:rsidR="001A4F69">
        <w:rPr>
          <w:rFonts w:ascii="Palatino Linotype" w:hAnsi="Palatino Linotype"/>
          <w:sz w:val="21"/>
          <w:szCs w:val="21"/>
          <w:lang w:val="nl-NL"/>
        </w:rPr>
        <w:t>zijn geen direct verbonden knopen</w:t>
      </w:r>
      <w:r w:rsidR="00E02650">
        <w:rPr>
          <w:rFonts w:ascii="Palatino Linotype" w:hAnsi="Palatino Linotype"/>
          <w:sz w:val="21"/>
          <w:szCs w:val="21"/>
          <w:lang w:val="nl-NL"/>
        </w:rPr>
        <w:t>, en ook Y en Z niet.</w:t>
      </w:r>
      <w:r w:rsidR="004B2F04">
        <w:rPr>
          <w:rFonts w:ascii="Palatino Linotype" w:hAnsi="Palatino Linotype"/>
          <w:sz w:val="21"/>
          <w:szCs w:val="21"/>
          <w:lang w:val="nl-NL"/>
        </w:rPr>
        <w:t xml:space="preserve"> (</w:t>
      </w:r>
      <w:r w:rsidR="00BF7F8A">
        <w:rPr>
          <w:rFonts w:ascii="Palatino Linotype" w:hAnsi="Palatino Linotype"/>
          <w:sz w:val="21"/>
          <w:szCs w:val="21"/>
          <w:lang w:val="nl-NL"/>
        </w:rPr>
        <w:t>Het minimum chromatisch getal voor dit</w:t>
      </w:r>
      <w:r w:rsidR="004B2F04">
        <w:rPr>
          <w:rFonts w:ascii="Palatino Linotype" w:hAnsi="Palatino Linotype"/>
          <w:sz w:val="21"/>
          <w:szCs w:val="21"/>
          <w:lang w:val="nl-NL"/>
        </w:rPr>
        <w:t xml:space="preserve"> kaartfragment </w:t>
      </w:r>
      <w:r w:rsidR="00BF7F8A">
        <w:rPr>
          <w:rFonts w:ascii="Palatino Linotype" w:hAnsi="Palatino Linotype"/>
          <w:sz w:val="21"/>
          <w:szCs w:val="21"/>
          <w:lang w:val="nl-NL"/>
        </w:rPr>
        <w:t>is dus twee</w:t>
      </w:r>
      <w:r w:rsidR="004B2F04">
        <w:rPr>
          <w:rFonts w:ascii="Palatino Linotype" w:hAnsi="Palatino Linotype"/>
          <w:sz w:val="21"/>
          <w:szCs w:val="21"/>
          <w:lang w:val="nl-NL"/>
        </w:rPr>
        <w:t>.)</w:t>
      </w:r>
    </w:p>
    <w:p w14:paraId="060C98C8" w14:textId="77777777" w:rsidR="004B2F04" w:rsidRPr="00BC403E" w:rsidRDefault="004B2F04" w:rsidP="00BC403E">
      <w:pPr>
        <w:spacing w:line="276" w:lineRule="auto"/>
        <w:ind w:firstLine="720"/>
        <w:jc w:val="center"/>
        <w:rPr>
          <w:rFonts w:ascii="Palatino Linotype" w:hAnsi="Palatino Linotype"/>
          <w:noProof/>
          <w:sz w:val="21"/>
          <w:szCs w:val="21"/>
          <w:lang w:val="nl-NL"/>
        </w:rPr>
      </w:pPr>
      <w:r w:rsidRPr="00BC403E">
        <w:rPr>
          <w:rFonts w:ascii="Palatino Linotype" w:hAnsi="Palatino Linotype"/>
          <w:noProof/>
          <w:sz w:val="21"/>
          <w:szCs w:val="21"/>
          <w:lang w:val="nl-NL" w:eastAsia="nl-NL"/>
        </w:rPr>
        <w:drawing>
          <wp:inline distT="0" distB="0" distL="0" distR="0" wp14:anchorId="2C4DE050" wp14:editId="42A3249F">
            <wp:extent cx="1276748" cy="1440000"/>
            <wp:effectExtent l="0" t="0" r="0" b="8255"/>
            <wp:docPr id="8" name="Afbeelding 5" descr="../../../../Desktop/Slic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lice%2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842"/>
                    <a:stretch/>
                  </pic:blipFill>
                  <pic:spPr bwMode="auto">
                    <a:xfrm>
                      <a:off x="0" y="0"/>
                      <a:ext cx="1276748" cy="1440000"/>
                    </a:xfrm>
                    <a:prstGeom prst="rect">
                      <a:avLst/>
                    </a:prstGeom>
                    <a:noFill/>
                    <a:ln>
                      <a:noFill/>
                    </a:ln>
                    <a:extLst>
                      <a:ext uri="{53640926-AAD7-44D8-BBD7-CCE9431645EC}">
                        <a14:shadowObscured xmlns:a14="http://schemas.microsoft.com/office/drawing/2010/main"/>
                      </a:ext>
                    </a:extLst>
                  </pic:spPr>
                </pic:pic>
              </a:graphicData>
            </a:graphic>
          </wp:inline>
        </w:drawing>
      </w:r>
      <w:r w:rsidRPr="00BC403E">
        <w:rPr>
          <w:rFonts w:ascii="Palatino Linotype" w:hAnsi="Palatino Linotype"/>
          <w:noProof/>
          <w:sz w:val="21"/>
          <w:szCs w:val="21"/>
          <w:lang w:val="nl-NL"/>
        </w:rPr>
        <w:t xml:space="preserve"> </w:t>
      </w:r>
      <w:r w:rsidRPr="00BC403E">
        <w:rPr>
          <w:rFonts w:ascii="Palatino Linotype" w:hAnsi="Palatino Linotype"/>
          <w:noProof/>
          <w:sz w:val="21"/>
          <w:szCs w:val="21"/>
          <w:lang w:val="nl-NL" w:eastAsia="nl-NL"/>
        </w:rPr>
        <w:drawing>
          <wp:inline distT="0" distB="0" distL="0" distR="0" wp14:anchorId="07C0AD26" wp14:editId="05BF45ED">
            <wp:extent cx="1415940" cy="1440000"/>
            <wp:effectExtent l="0" t="0" r="0" b="8255"/>
            <wp:docPr id="10" name="Afbeelding 9" descr="../../../../Desktop/Imported%20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Imported%20Lay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5940" cy="1440000"/>
                    </a:xfrm>
                    <a:prstGeom prst="rect">
                      <a:avLst/>
                    </a:prstGeom>
                    <a:noFill/>
                    <a:ln>
                      <a:noFill/>
                    </a:ln>
                  </pic:spPr>
                </pic:pic>
              </a:graphicData>
            </a:graphic>
          </wp:inline>
        </w:drawing>
      </w:r>
    </w:p>
    <w:p w14:paraId="4F2BB1BD" w14:textId="177E659D" w:rsidR="0067450E" w:rsidRPr="0067450E" w:rsidRDefault="0067450E" w:rsidP="0067450E">
      <w:pPr>
        <w:spacing w:line="276" w:lineRule="auto"/>
        <w:ind w:firstLine="720"/>
        <w:jc w:val="center"/>
        <w:rPr>
          <w:rFonts w:ascii="Palatino Linotype" w:hAnsi="Palatino Linotype"/>
          <w:i/>
          <w:sz w:val="18"/>
          <w:szCs w:val="21"/>
          <w:lang w:val="nl-NL"/>
        </w:rPr>
      </w:pPr>
      <w:r>
        <w:rPr>
          <w:rFonts w:ascii="Palatino Linotype" w:hAnsi="Palatino Linotype"/>
          <w:i/>
          <w:sz w:val="18"/>
          <w:szCs w:val="21"/>
          <w:lang w:val="nl-NL"/>
        </w:rPr>
        <w:t xml:space="preserve">Figuur 2A en </w:t>
      </w:r>
      <w:r w:rsidR="00522B97">
        <w:rPr>
          <w:rFonts w:ascii="Palatino Linotype" w:hAnsi="Palatino Linotype"/>
          <w:i/>
          <w:sz w:val="18"/>
          <w:szCs w:val="21"/>
          <w:lang w:val="nl-NL"/>
        </w:rPr>
        <w:t>2B</w:t>
      </w:r>
      <w:r>
        <w:rPr>
          <w:rFonts w:ascii="Palatino Linotype" w:hAnsi="Palatino Linotype"/>
          <w:i/>
          <w:sz w:val="18"/>
          <w:szCs w:val="21"/>
          <w:lang w:val="nl-NL"/>
        </w:rPr>
        <w:t xml:space="preserve"> </w:t>
      </w:r>
      <w:r w:rsidRPr="00E96C5E">
        <w:rPr>
          <w:rFonts w:ascii="Palatino Linotype" w:hAnsi="Palatino Linotype"/>
          <w:i/>
          <w:sz w:val="18"/>
          <w:szCs w:val="21"/>
          <w:lang w:val="nl-NL"/>
        </w:rPr>
        <w:t xml:space="preserve">– </w:t>
      </w:r>
      <w:r>
        <w:rPr>
          <w:rFonts w:ascii="Palatino Linotype" w:hAnsi="Palatino Linotype"/>
          <w:i/>
          <w:sz w:val="18"/>
          <w:szCs w:val="21"/>
          <w:lang w:val="nl-NL"/>
        </w:rPr>
        <w:t xml:space="preserve">Oneven aantal </w:t>
      </w:r>
      <w:r w:rsidR="0035736B">
        <w:rPr>
          <w:rFonts w:ascii="Palatino Linotype" w:hAnsi="Palatino Linotype"/>
          <w:i/>
          <w:sz w:val="18"/>
          <w:szCs w:val="21"/>
          <w:lang w:val="nl-NL"/>
        </w:rPr>
        <w:t xml:space="preserve">buurknopen </w:t>
      </w:r>
      <w:r>
        <w:rPr>
          <w:rFonts w:ascii="Palatino Linotype" w:hAnsi="Palatino Linotype"/>
          <w:i/>
          <w:sz w:val="18"/>
          <w:szCs w:val="21"/>
          <w:lang w:val="nl-NL"/>
        </w:rPr>
        <w:t>en verbind</w:t>
      </w:r>
      <w:r w:rsidR="00F272B9">
        <w:rPr>
          <w:rFonts w:ascii="Palatino Linotype" w:hAnsi="Palatino Linotype"/>
          <w:i/>
          <w:sz w:val="18"/>
          <w:szCs w:val="21"/>
          <w:lang w:val="nl-NL"/>
        </w:rPr>
        <w:t>ing</w:t>
      </w:r>
      <w:r>
        <w:rPr>
          <w:rFonts w:ascii="Palatino Linotype" w:hAnsi="Palatino Linotype"/>
          <w:i/>
          <w:sz w:val="18"/>
          <w:szCs w:val="21"/>
          <w:lang w:val="nl-NL"/>
        </w:rPr>
        <w:t xml:space="preserve">spunten. </w:t>
      </w:r>
    </w:p>
    <w:p w14:paraId="220488F9" w14:textId="2B77914D" w:rsidR="00C028B4" w:rsidRDefault="00E50BAC"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lastRenderedPageBreak/>
        <w:t>Merk hierbij</w:t>
      </w:r>
      <w:r w:rsidR="00DD4B17" w:rsidRPr="00E96C5E">
        <w:rPr>
          <w:rFonts w:ascii="Palatino Linotype" w:hAnsi="Palatino Linotype"/>
          <w:sz w:val="21"/>
          <w:szCs w:val="21"/>
          <w:lang w:val="nl-NL"/>
        </w:rPr>
        <w:t xml:space="preserve"> op dat het aantal vereiste kleuren direct gerelateerd is aan de toestandsruimte</w:t>
      </w:r>
      <w:r w:rsidR="00FD5BE1">
        <w:rPr>
          <w:rFonts w:ascii="Palatino Linotype" w:hAnsi="Palatino Linotype"/>
          <w:sz w:val="21"/>
          <w:szCs w:val="21"/>
          <w:lang w:val="nl-NL"/>
        </w:rPr>
        <w:t>: deze wordt groter</w:t>
      </w:r>
      <w:r w:rsidR="00BC5910">
        <w:rPr>
          <w:rFonts w:ascii="Palatino Linotype" w:hAnsi="Palatino Linotype"/>
          <w:sz w:val="21"/>
          <w:szCs w:val="21"/>
          <w:lang w:val="nl-NL"/>
        </w:rPr>
        <w:t xml:space="preserve"> </w:t>
      </w:r>
      <w:r w:rsidR="00DD4B17" w:rsidRPr="00E96C5E">
        <w:rPr>
          <w:rFonts w:ascii="Palatino Linotype" w:hAnsi="Palatino Linotype"/>
          <w:sz w:val="21"/>
          <w:szCs w:val="21"/>
          <w:lang w:val="nl-NL"/>
        </w:rPr>
        <w:t>als er veel kleuren nodig zijn, ofwel als er veel connecties zijn met</w:t>
      </w:r>
      <w:r w:rsidR="0056516E" w:rsidRPr="00E96C5E">
        <w:rPr>
          <w:rFonts w:ascii="Palatino Linotype" w:hAnsi="Palatino Linotype"/>
          <w:sz w:val="21"/>
          <w:szCs w:val="21"/>
          <w:lang w:val="nl-NL"/>
        </w:rPr>
        <w:t xml:space="preserve"> </w:t>
      </w:r>
      <w:r w:rsidR="00DD4B17" w:rsidRPr="00E96C5E">
        <w:rPr>
          <w:rFonts w:ascii="Palatino Linotype" w:hAnsi="Palatino Linotype"/>
          <w:sz w:val="21"/>
          <w:szCs w:val="21"/>
          <w:lang w:val="nl-NL"/>
        </w:rPr>
        <w:t xml:space="preserve">overlappende connecties (grote ‘clusters’). </w:t>
      </w:r>
      <w:r w:rsidR="0056516E" w:rsidRPr="00E96C5E">
        <w:rPr>
          <w:rFonts w:ascii="Palatino Linotype" w:hAnsi="Palatino Linotype"/>
          <w:sz w:val="21"/>
          <w:szCs w:val="21"/>
          <w:lang w:val="nl-NL"/>
        </w:rPr>
        <w:t>Het</w:t>
      </w:r>
      <w:r w:rsidR="009E519D" w:rsidRPr="00E96C5E">
        <w:rPr>
          <w:rFonts w:ascii="Palatino Linotype" w:hAnsi="Palatino Linotype"/>
          <w:sz w:val="21"/>
          <w:szCs w:val="21"/>
          <w:lang w:val="nl-NL"/>
        </w:rPr>
        <w:t xml:space="preserve"> algoritme neemt de</w:t>
      </w:r>
      <w:r w:rsidR="0056516E" w:rsidRPr="00E96C5E">
        <w:rPr>
          <w:rFonts w:ascii="Palatino Linotype" w:hAnsi="Palatino Linotype"/>
          <w:sz w:val="21"/>
          <w:szCs w:val="21"/>
          <w:lang w:val="nl-NL"/>
        </w:rPr>
        <w:t xml:space="preserve"> lage inschatting van het chromatische getal als vertrekpunt, en probeert eerst of de graaf ingekleurd kan worden met dit aantal kleuren. Op he</w:t>
      </w:r>
      <w:r w:rsidR="00EA608D" w:rsidRPr="00E96C5E">
        <w:rPr>
          <w:rFonts w:ascii="Palatino Linotype" w:hAnsi="Palatino Linotype"/>
          <w:sz w:val="21"/>
          <w:szCs w:val="21"/>
          <w:lang w:val="nl-NL"/>
        </w:rPr>
        <w:t>t moment dat er geen oplossing gevonden wordt met dit chromatisch getal wordt er een kleur toegevoegd. Op deze manier vindt het algoritme gegarandeerd de oplossing met het laagste aantal kleuren mogelijk.</w:t>
      </w:r>
    </w:p>
    <w:p w14:paraId="23078B1B" w14:textId="77777777" w:rsidR="00FD519A" w:rsidRPr="00E96C5E" w:rsidRDefault="00903335" w:rsidP="00E02650">
      <w:pPr>
        <w:spacing w:line="276" w:lineRule="auto"/>
        <w:ind w:firstLine="720"/>
        <w:jc w:val="both"/>
        <w:rPr>
          <w:rFonts w:ascii="Palatino Linotype" w:hAnsi="Palatino Linotype"/>
          <w:b/>
          <w:sz w:val="21"/>
          <w:szCs w:val="21"/>
          <w:u w:val="single"/>
          <w:lang w:val="nl-NL"/>
        </w:rPr>
      </w:pPr>
      <w:r w:rsidRPr="00E96C5E">
        <w:rPr>
          <w:rFonts w:ascii="Palatino Linotype" w:hAnsi="Palatino Linotype"/>
          <w:b/>
          <w:sz w:val="21"/>
          <w:szCs w:val="21"/>
          <w:u w:val="single"/>
          <w:lang w:val="nl-NL"/>
        </w:rPr>
        <w:t>Resultaten</w:t>
      </w:r>
    </w:p>
    <w:p w14:paraId="4A5227C5" w14:textId="2CF27368" w:rsidR="009C3782" w:rsidRDefault="009C3782"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Figuur 3 vergelijkt de performance van de vier verschillende algoritmes</w:t>
      </w:r>
      <w:r w:rsidR="009F69BF" w:rsidRPr="00BC403E">
        <w:rPr>
          <w:rFonts w:ascii="Palatino Linotype" w:hAnsi="Palatino Linotype"/>
          <w:sz w:val="21"/>
          <w:szCs w:val="21"/>
          <w:lang w:val="nl-NL"/>
        </w:rPr>
        <w:t>. Het aantal kleurstappen dat nodig was om een oplossing te vinden in veertig runs wordt cumulatief weergeven</w:t>
      </w:r>
      <w:r w:rsidRPr="00BC403E">
        <w:rPr>
          <w:rFonts w:ascii="Palatino Linotype" w:hAnsi="Palatino Linotype"/>
          <w:sz w:val="21"/>
          <w:szCs w:val="21"/>
          <w:lang w:val="nl-NL"/>
        </w:rPr>
        <w:t>. De figuur toont</w:t>
      </w:r>
      <w:r w:rsidR="00677C4D" w:rsidRPr="00E96C5E">
        <w:rPr>
          <w:rFonts w:ascii="Palatino Linotype" w:hAnsi="Palatino Linotype"/>
          <w:sz w:val="21"/>
          <w:szCs w:val="21"/>
          <w:lang w:val="nl-NL"/>
        </w:rPr>
        <w:t xml:space="preserve"> aan dat de heuristieken en pruningtechnieken zoals doorgevoerd in de verschillende versies van ons algoritme het inkleurings-proces steeds iets versnellen. </w:t>
      </w:r>
      <w:r w:rsidR="00B0339E" w:rsidRPr="00BC403E">
        <w:rPr>
          <w:rFonts w:ascii="Palatino Linotype" w:hAnsi="Palatino Linotype"/>
          <w:sz w:val="21"/>
          <w:szCs w:val="21"/>
          <w:lang w:val="nl-NL"/>
        </w:rPr>
        <w:t>De figuur toont dus aan</w:t>
      </w:r>
      <w:r w:rsidR="00677C4D" w:rsidRPr="00E96C5E">
        <w:rPr>
          <w:rFonts w:ascii="Palatino Linotype" w:hAnsi="Palatino Linotype"/>
          <w:sz w:val="21"/>
          <w:szCs w:val="21"/>
          <w:lang w:val="nl-NL"/>
        </w:rPr>
        <w:t xml:space="preserve"> dat het prunen en het manipuleren van de volgorde van de knopen (zowel door te sorteren op aantal connecties als </w:t>
      </w:r>
      <w:r w:rsidR="003368D9" w:rsidRPr="00E96C5E">
        <w:rPr>
          <w:rFonts w:ascii="Palatino Linotype" w:hAnsi="Palatino Linotype"/>
          <w:sz w:val="21"/>
          <w:szCs w:val="21"/>
          <w:lang w:val="nl-NL"/>
        </w:rPr>
        <w:t xml:space="preserve">het </w:t>
      </w:r>
      <w:r w:rsidR="003878A9" w:rsidRPr="00BC403E">
        <w:rPr>
          <w:rFonts w:ascii="Palatino Linotype" w:hAnsi="Palatino Linotype"/>
          <w:sz w:val="21"/>
          <w:szCs w:val="21"/>
          <w:lang w:val="nl-NL"/>
        </w:rPr>
        <w:t>prioriteren</w:t>
      </w:r>
      <w:r w:rsidR="003368D9" w:rsidRPr="00E96C5E">
        <w:rPr>
          <w:rFonts w:ascii="Palatino Linotype" w:hAnsi="Palatino Linotype"/>
          <w:sz w:val="21"/>
          <w:szCs w:val="21"/>
          <w:lang w:val="nl-NL"/>
        </w:rPr>
        <w:t xml:space="preserve"> van landen met nog maar één mogelijkheid) </w:t>
      </w:r>
      <w:r w:rsidR="005F191F" w:rsidRPr="00E96C5E">
        <w:rPr>
          <w:rFonts w:ascii="Palatino Linotype" w:hAnsi="Palatino Linotype"/>
          <w:sz w:val="21"/>
          <w:szCs w:val="21"/>
          <w:lang w:val="nl-NL"/>
        </w:rPr>
        <w:t xml:space="preserve">het gewenste effect heeft. Wel zien we dat de laatste versie van het algoritme een </w:t>
      </w:r>
      <w:r w:rsidRPr="00BC403E">
        <w:rPr>
          <w:rFonts w:ascii="Palatino Linotype" w:hAnsi="Palatino Linotype"/>
          <w:sz w:val="21"/>
          <w:szCs w:val="21"/>
          <w:lang w:val="nl-NL"/>
        </w:rPr>
        <w:t>kleine</w:t>
      </w:r>
      <w:r w:rsidR="005F191F" w:rsidRPr="00E96C5E">
        <w:rPr>
          <w:rFonts w:ascii="Palatino Linotype" w:hAnsi="Palatino Linotype"/>
          <w:sz w:val="21"/>
          <w:szCs w:val="21"/>
          <w:lang w:val="nl-NL"/>
        </w:rPr>
        <w:t xml:space="preserve"> vertraging doorvoert. Dit ligt </w:t>
      </w:r>
      <w:r w:rsidR="004B5C5B" w:rsidRPr="00E96C5E">
        <w:rPr>
          <w:rFonts w:ascii="Palatino Linotype" w:hAnsi="Palatino Linotype"/>
          <w:sz w:val="21"/>
          <w:szCs w:val="21"/>
          <w:lang w:val="nl-NL"/>
        </w:rPr>
        <w:t xml:space="preserve">binnen de lijn van verwachting: het algoritme begint met het </w:t>
      </w:r>
      <w:r w:rsidRPr="00BC403E">
        <w:rPr>
          <w:rFonts w:ascii="Palatino Linotype" w:hAnsi="Palatino Linotype"/>
          <w:sz w:val="21"/>
          <w:szCs w:val="21"/>
          <w:lang w:val="nl-NL"/>
        </w:rPr>
        <w:t xml:space="preserve">absolute </w:t>
      </w:r>
      <w:proofErr w:type="gramStart"/>
      <w:r w:rsidRPr="00BC403E">
        <w:rPr>
          <w:rFonts w:ascii="Palatino Linotype" w:hAnsi="Palatino Linotype"/>
          <w:sz w:val="21"/>
          <w:szCs w:val="21"/>
          <w:lang w:val="nl-NL"/>
        </w:rPr>
        <w:t xml:space="preserve">minimum </w:t>
      </w:r>
      <w:r w:rsidR="004B5C5B" w:rsidRPr="00E96C5E">
        <w:rPr>
          <w:rFonts w:ascii="Palatino Linotype" w:hAnsi="Palatino Linotype"/>
          <w:sz w:val="21"/>
          <w:szCs w:val="21"/>
          <w:lang w:val="nl-NL"/>
        </w:rPr>
        <w:t>aantal</w:t>
      </w:r>
      <w:proofErr w:type="gramEnd"/>
      <w:r w:rsidR="004B5C5B" w:rsidRPr="00E96C5E">
        <w:rPr>
          <w:rFonts w:ascii="Palatino Linotype" w:hAnsi="Palatino Linotype"/>
          <w:sz w:val="21"/>
          <w:szCs w:val="21"/>
          <w:lang w:val="nl-NL"/>
        </w:rPr>
        <w:t xml:space="preserve"> kleuren dat nodig is. </w:t>
      </w:r>
      <w:r w:rsidRPr="00BC403E">
        <w:rPr>
          <w:rFonts w:ascii="Palatino Linotype" w:hAnsi="Palatino Linotype"/>
          <w:sz w:val="21"/>
          <w:szCs w:val="21"/>
          <w:lang w:val="nl-NL"/>
        </w:rPr>
        <w:t xml:space="preserve">Wanneer het werkelijke chromatisch getal hoger ligt, moet alsnog de gehele </w:t>
      </w:r>
      <w:r w:rsidR="004B5C5B" w:rsidRPr="00E96C5E">
        <w:rPr>
          <w:rFonts w:ascii="Palatino Linotype" w:hAnsi="Palatino Linotype"/>
          <w:sz w:val="21"/>
          <w:szCs w:val="21"/>
          <w:lang w:val="nl-NL"/>
        </w:rPr>
        <w:t xml:space="preserve">toestandsruimte </w:t>
      </w:r>
      <w:r w:rsidRPr="00BC403E">
        <w:rPr>
          <w:rFonts w:ascii="Palatino Linotype" w:hAnsi="Palatino Linotype"/>
          <w:sz w:val="21"/>
          <w:szCs w:val="21"/>
          <w:lang w:val="nl-NL"/>
        </w:rPr>
        <w:t>(min</w:t>
      </w:r>
      <w:r w:rsidR="004B5C5B" w:rsidRPr="00E96C5E">
        <w:rPr>
          <w:rFonts w:ascii="Palatino Linotype" w:hAnsi="Palatino Linotype"/>
          <w:sz w:val="21"/>
          <w:szCs w:val="21"/>
          <w:lang w:val="nl-NL"/>
        </w:rPr>
        <w:t xml:space="preserve"> de geprunede takken) </w:t>
      </w:r>
      <w:r w:rsidRPr="00BC403E">
        <w:rPr>
          <w:rFonts w:ascii="Palatino Linotype" w:hAnsi="Palatino Linotype"/>
          <w:sz w:val="21"/>
          <w:szCs w:val="21"/>
          <w:lang w:val="nl-NL"/>
        </w:rPr>
        <w:t xml:space="preserve">van het geschatte minimum </w:t>
      </w:r>
      <w:r w:rsidR="004B5C5B" w:rsidRPr="00E96C5E">
        <w:rPr>
          <w:rFonts w:ascii="Palatino Linotype" w:hAnsi="Palatino Linotype"/>
          <w:sz w:val="21"/>
          <w:szCs w:val="21"/>
          <w:lang w:val="nl-NL"/>
        </w:rPr>
        <w:t>doorlopen worden</w:t>
      </w:r>
      <w:r w:rsidRPr="00BC403E">
        <w:rPr>
          <w:rFonts w:ascii="Palatino Linotype" w:hAnsi="Palatino Linotype"/>
          <w:sz w:val="21"/>
          <w:szCs w:val="21"/>
          <w:lang w:val="nl-NL"/>
        </w:rPr>
        <w:t>.</w:t>
      </w:r>
      <w:r w:rsidR="004B5C5B" w:rsidRPr="00E96C5E">
        <w:rPr>
          <w:rFonts w:ascii="Palatino Linotype" w:hAnsi="Palatino Linotype"/>
          <w:sz w:val="21"/>
          <w:szCs w:val="21"/>
          <w:lang w:val="nl-NL"/>
        </w:rPr>
        <w:t xml:space="preserve"> De winst die b</w:t>
      </w:r>
      <w:r w:rsidR="005950F0">
        <w:rPr>
          <w:rFonts w:ascii="Palatino Linotype" w:hAnsi="Palatino Linotype"/>
          <w:sz w:val="21"/>
          <w:szCs w:val="21"/>
          <w:lang w:val="nl-NL"/>
        </w:rPr>
        <w:t xml:space="preserve">ehaald wordt met dit algoritme </w:t>
      </w:r>
      <w:r w:rsidR="004B5C5B" w:rsidRPr="00E96C5E">
        <w:rPr>
          <w:rFonts w:ascii="Palatino Linotype" w:hAnsi="Palatino Linotype"/>
          <w:sz w:val="21"/>
          <w:szCs w:val="21"/>
          <w:lang w:val="nl-NL"/>
        </w:rPr>
        <w:t xml:space="preserve">weegt echter op tegen de </w:t>
      </w:r>
      <w:r w:rsidRPr="00BC403E">
        <w:rPr>
          <w:rFonts w:ascii="Palatino Linotype" w:hAnsi="Palatino Linotype"/>
          <w:sz w:val="21"/>
          <w:szCs w:val="21"/>
          <w:lang w:val="nl-NL"/>
        </w:rPr>
        <w:t>vertraging: in tegenstelling tot de eerste drie versies garandeert deze laatste versie van</w:t>
      </w:r>
      <w:r w:rsidR="005950F0">
        <w:rPr>
          <w:rFonts w:ascii="Palatino Linotype" w:hAnsi="Palatino Linotype"/>
          <w:sz w:val="21"/>
          <w:szCs w:val="21"/>
          <w:lang w:val="nl-NL"/>
        </w:rPr>
        <w:t xml:space="preserve"> het algoritme dat een zo goed mogelijke oplossing gevonden wordt</w:t>
      </w:r>
      <w:r w:rsidR="004B5C5B" w:rsidRPr="00E96C5E">
        <w:rPr>
          <w:rFonts w:ascii="Palatino Linotype" w:hAnsi="Palatino Linotype"/>
          <w:sz w:val="21"/>
          <w:szCs w:val="21"/>
          <w:lang w:val="nl-NL"/>
        </w:rPr>
        <w:t>. Een verbetering zou dus nog doorgevoerd</w:t>
      </w:r>
      <w:r w:rsidR="007C3FB8" w:rsidRPr="00E96C5E">
        <w:rPr>
          <w:rFonts w:ascii="Palatino Linotype" w:hAnsi="Palatino Linotype"/>
          <w:sz w:val="21"/>
          <w:szCs w:val="21"/>
          <w:lang w:val="nl-NL"/>
        </w:rPr>
        <w:t xml:space="preserve"> kunnen worden door het chromatisch getal exacter te schatten</w:t>
      </w:r>
      <w:r w:rsidR="009B6999">
        <w:rPr>
          <w:rFonts w:ascii="Palatino Linotype" w:hAnsi="Palatino Linotype"/>
          <w:sz w:val="21"/>
          <w:szCs w:val="21"/>
          <w:lang w:val="nl-NL"/>
        </w:rPr>
        <w:t>, en daardoor niet onnodig toestandsruimten met een onmogelijk aantal kleuren door te rekenen</w:t>
      </w:r>
      <w:r w:rsidR="007C3FB8" w:rsidRPr="00E96C5E">
        <w:rPr>
          <w:rFonts w:ascii="Palatino Linotype" w:hAnsi="Palatino Linotype"/>
          <w:sz w:val="21"/>
          <w:szCs w:val="21"/>
          <w:lang w:val="nl-NL"/>
        </w:rPr>
        <w:t>.</w:t>
      </w:r>
      <w:r w:rsidRPr="00BC403E">
        <w:rPr>
          <w:rFonts w:ascii="Palatino Linotype" w:hAnsi="Palatino Linotype"/>
          <w:sz w:val="21"/>
          <w:szCs w:val="21"/>
          <w:lang w:val="nl-NL"/>
        </w:rPr>
        <w:t xml:space="preserve"> </w:t>
      </w:r>
    </w:p>
    <w:p w14:paraId="7532D44B" w14:textId="77777777" w:rsidR="00DF252D" w:rsidRPr="00BC403E" w:rsidRDefault="00DF252D" w:rsidP="00BC403E">
      <w:pPr>
        <w:spacing w:line="276" w:lineRule="auto"/>
        <w:ind w:firstLine="720"/>
        <w:jc w:val="both"/>
        <w:rPr>
          <w:rFonts w:ascii="Palatino Linotype" w:hAnsi="Palatino Linotype"/>
          <w:sz w:val="21"/>
          <w:szCs w:val="21"/>
          <w:lang w:val="nl-NL"/>
        </w:rPr>
      </w:pPr>
    </w:p>
    <w:p w14:paraId="4CCC9319" w14:textId="77777777" w:rsidR="00B71DEA" w:rsidRPr="00BC403E" w:rsidRDefault="00B71DEA" w:rsidP="00BC403E">
      <w:pPr>
        <w:spacing w:line="276" w:lineRule="auto"/>
        <w:ind w:right="-687" w:hanging="851"/>
        <w:jc w:val="center"/>
        <w:rPr>
          <w:rFonts w:ascii="Palatino Linotype" w:hAnsi="Palatino Linotype"/>
          <w:sz w:val="21"/>
          <w:szCs w:val="21"/>
          <w:lang w:val="nl-NL"/>
        </w:rPr>
      </w:pPr>
      <w:r w:rsidRPr="00BC403E">
        <w:rPr>
          <w:rFonts w:ascii="Palatino Linotype" w:hAnsi="Palatino Linotype"/>
          <w:noProof/>
          <w:sz w:val="21"/>
          <w:szCs w:val="21"/>
          <w:lang w:val="nl-NL" w:eastAsia="nl-NL"/>
        </w:rPr>
        <w:drawing>
          <wp:inline distT="0" distB="0" distL="0" distR="0" wp14:anchorId="681BFBD8" wp14:editId="14998728">
            <wp:extent cx="3420110" cy="193230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0110" cy="1932305"/>
                    </a:xfrm>
                    <a:prstGeom prst="rect">
                      <a:avLst/>
                    </a:prstGeom>
                    <a:noFill/>
                  </pic:spPr>
                </pic:pic>
              </a:graphicData>
            </a:graphic>
          </wp:inline>
        </w:drawing>
      </w:r>
      <w:r w:rsidRPr="00EE7BD6">
        <w:rPr>
          <w:rFonts w:ascii="Palatino Linotype" w:hAnsi="Palatino Linotype"/>
          <w:noProof/>
          <w:sz w:val="21"/>
          <w:szCs w:val="21"/>
          <w:lang w:val="nl-NL"/>
        </w:rPr>
        <w:t xml:space="preserve">   </w:t>
      </w:r>
      <w:r w:rsidRPr="00BC403E">
        <w:rPr>
          <w:rFonts w:ascii="Palatino Linotype" w:hAnsi="Palatino Linotype"/>
          <w:noProof/>
          <w:sz w:val="21"/>
          <w:szCs w:val="21"/>
          <w:lang w:val="nl-NL" w:eastAsia="nl-NL"/>
        </w:rPr>
        <w:drawing>
          <wp:inline distT="0" distB="0" distL="0" distR="0" wp14:anchorId="60E2BC68" wp14:editId="7562C86E">
            <wp:extent cx="3450590" cy="1932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0590" cy="1932305"/>
                    </a:xfrm>
                    <a:prstGeom prst="rect">
                      <a:avLst/>
                    </a:prstGeom>
                    <a:noFill/>
                  </pic:spPr>
                </pic:pic>
              </a:graphicData>
            </a:graphic>
          </wp:inline>
        </w:drawing>
      </w:r>
    </w:p>
    <w:p w14:paraId="3A072D4B" w14:textId="77777777" w:rsidR="00DF252D" w:rsidRDefault="00DF252D" w:rsidP="0098690D">
      <w:pPr>
        <w:spacing w:line="276" w:lineRule="auto"/>
        <w:ind w:firstLine="720"/>
        <w:jc w:val="both"/>
        <w:rPr>
          <w:rFonts w:ascii="Palatino Linotype" w:hAnsi="Palatino Linotype"/>
          <w:sz w:val="21"/>
          <w:szCs w:val="21"/>
          <w:lang w:val="nl-NL"/>
        </w:rPr>
      </w:pPr>
    </w:p>
    <w:p w14:paraId="3614D10B" w14:textId="5F33FA73" w:rsidR="001B7D2E" w:rsidRPr="00E96C5E" w:rsidRDefault="0094109E" w:rsidP="0098690D">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 xml:space="preserve">Figuur 4 geeft weer hoe de laatste versie van ons algoritme presteert op de verschillende grafen. </w:t>
      </w:r>
      <w:r w:rsidR="009F69BF" w:rsidRPr="00BC403E">
        <w:rPr>
          <w:rFonts w:ascii="Palatino Linotype" w:hAnsi="Palatino Linotype"/>
          <w:sz w:val="21"/>
          <w:szCs w:val="21"/>
          <w:lang w:val="nl-NL"/>
        </w:rPr>
        <w:t xml:space="preserve">Om de verschillende grafen goed te kunnen vergelijken, is het </w:t>
      </w:r>
      <w:r w:rsidR="00323079" w:rsidRPr="00BC403E">
        <w:rPr>
          <w:rFonts w:ascii="Palatino Linotype" w:hAnsi="Palatino Linotype"/>
          <w:sz w:val="21"/>
          <w:szCs w:val="21"/>
          <w:lang w:val="nl-NL"/>
        </w:rPr>
        <w:t xml:space="preserve">gemiddeld </w:t>
      </w:r>
      <w:r w:rsidR="009F69BF" w:rsidRPr="00BC403E">
        <w:rPr>
          <w:rFonts w:ascii="Palatino Linotype" w:hAnsi="Palatino Linotype"/>
          <w:sz w:val="21"/>
          <w:szCs w:val="21"/>
          <w:lang w:val="nl-NL"/>
        </w:rPr>
        <w:t xml:space="preserve">aantal </w:t>
      </w:r>
      <w:r w:rsidR="00323079" w:rsidRPr="00BC403E">
        <w:rPr>
          <w:rFonts w:ascii="Palatino Linotype" w:hAnsi="Palatino Linotype"/>
          <w:sz w:val="21"/>
          <w:szCs w:val="21"/>
          <w:lang w:val="nl-NL"/>
        </w:rPr>
        <w:t>kleur</w:t>
      </w:r>
      <w:r w:rsidR="009F69BF" w:rsidRPr="00BC403E">
        <w:rPr>
          <w:rFonts w:ascii="Palatino Linotype" w:hAnsi="Palatino Linotype"/>
          <w:sz w:val="21"/>
          <w:szCs w:val="21"/>
          <w:lang w:val="nl-NL"/>
        </w:rPr>
        <w:t>stappen</w:t>
      </w:r>
      <w:r w:rsidR="00323079" w:rsidRPr="00BC403E">
        <w:rPr>
          <w:rFonts w:ascii="Palatino Linotype" w:hAnsi="Palatino Linotype"/>
          <w:sz w:val="21"/>
          <w:szCs w:val="21"/>
          <w:lang w:val="nl-NL"/>
        </w:rPr>
        <w:t xml:space="preserve"> (over een </w:t>
      </w:r>
      <w:r w:rsidR="00927096" w:rsidRPr="00BC403E">
        <w:rPr>
          <w:rFonts w:ascii="Palatino Linotype" w:hAnsi="Palatino Linotype"/>
          <w:sz w:val="21"/>
          <w:szCs w:val="21"/>
          <w:lang w:val="nl-NL"/>
        </w:rPr>
        <w:t>steekproef</w:t>
      </w:r>
      <w:r w:rsidR="00323079" w:rsidRPr="00BC403E">
        <w:rPr>
          <w:rFonts w:ascii="Palatino Linotype" w:hAnsi="Palatino Linotype"/>
          <w:sz w:val="21"/>
          <w:szCs w:val="21"/>
          <w:lang w:val="nl-NL"/>
        </w:rPr>
        <w:t xml:space="preserve"> van vijftig</w:t>
      </w:r>
      <w:r w:rsidR="00927096" w:rsidRPr="00BC403E">
        <w:rPr>
          <w:rFonts w:ascii="Palatino Linotype" w:hAnsi="Palatino Linotype"/>
          <w:sz w:val="21"/>
          <w:szCs w:val="21"/>
          <w:lang w:val="nl-NL"/>
        </w:rPr>
        <w:t xml:space="preserve"> runs</w:t>
      </w:r>
      <w:r w:rsidR="00323079" w:rsidRPr="00BC403E">
        <w:rPr>
          <w:rFonts w:ascii="Palatino Linotype" w:hAnsi="Palatino Linotype"/>
          <w:sz w:val="21"/>
          <w:szCs w:val="21"/>
          <w:lang w:val="nl-NL"/>
        </w:rPr>
        <w:t>)</w:t>
      </w:r>
      <w:r w:rsidR="009F69BF" w:rsidRPr="00BC403E">
        <w:rPr>
          <w:rFonts w:ascii="Palatino Linotype" w:hAnsi="Palatino Linotype"/>
          <w:sz w:val="21"/>
          <w:szCs w:val="21"/>
          <w:lang w:val="nl-NL"/>
        </w:rPr>
        <w:t xml:space="preserve"> dat het algoritme</w:t>
      </w:r>
      <w:r w:rsidR="00323079" w:rsidRPr="00BC403E">
        <w:rPr>
          <w:rFonts w:ascii="Palatino Linotype" w:hAnsi="Palatino Linotype"/>
          <w:sz w:val="21"/>
          <w:szCs w:val="21"/>
          <w:lang w:val="nl-NL"/>
        </w:rPr>
        <w:t xml:space="preserve"> nodig heeft om tot een oplossing te komen gedeeld door de lengte van de graaf.  Deze grafiek toont aan dat het aantal </w:t>
      </w:r>
      <w:r w:rsidR="00F564F3" w:rsidRPr="00BC403E">
        <w:rPr>
          <w:rFonts w:ascii="Palatino Linotype" w:hAnsi="Palatino Linotype"/>
          <w:sz w:val="21"/>
          <w:szCs w:val="21"/>
          <w:lang w:val="nl-NL"/>
        </w:rPr>
        <w:t>knopen</w:t>
      </w:r>
      <w:r w:rsidR="00323079" w:rsidRPr="00BC403E">
        <w:rPr>
          <w:rFonts w:ascii="Palatino Linotype" w:hAnsi="Palatino Linotype"/>
          <w:sz w:val="21"/>
          <w:szCs w:val="21"/>
          <w:lang w:val="nl-NL"/>
        </w:rPr>
        <w:t xml:space="preserve"> niet</w:t>
      </w:r>
      <w:r w:rsidR="00B0339E" w:rsidRPr="00BC403E">
        <w:rPr>
          <w:rFonts w:ascii="Palatino Linotype" w:hAnsi="Palatino Linotype"/>
          <w:sz w:val="21"/>
          <w:szCs w:val="21"/>
          <w:lang w:val="nl-NL"/>
        </w:rPr>
        <w:t xml:space="preserve"> per se bepalend is voor de moeilijkheidsgraad van het inkleuren van een graaf – althans, via de methoden in het beschreven algoritme. </w:t>
      </w:r>
      <w:r w:rsidR="00F564F3" w:rsidRPr="00BC403E">
        <w:rPr>
          <w:rFonts w:ascii="Palatino Linotype" w:hAnsi="Palatino Linotype"/>
          <w:sz w:val="21"/>
          <w:szCs w:val="21"/>
          <w:lang w:val="nl-NL"/>
        </w:rPr>
        <w:t>Netwerk 1 heeft (samen met netwerk 2 en 3) het hoogste aantal knopen</w:t>
      </w:r>
      <w:r w:rsidR="0070536D" w:rsidRPr="00BC403E">
        <w:rPr>
          <w:rFonts w:ascii="Palatino Linotype" w:hAnsi="Palatino Linotype"/>
          <w:sz w:val="21"/>
          <w:szCs w:val="21"/>
          <w:lang w:val="nl-NL"/>
        </w:rPr>
        <w:t xml:space="preserve">, maar wordt toch relatief het snelst ingekleurd. </w:t>
      </w:r>
      <w:r w:rsidR="00202B13" w:rsidRPr="00BC403E">
        <w:rPr>
          <w:rFonts w:ascii="Palatino Linotype" w:hAnsi="Palatino Linotype"/>
          <w:sz w:val="21"/>
          <w:szCs w:val="21"/>
          <w:lang w:val="nl-NL"/>
        </w:rPr>
        <w:t xml:space="preserve">Aangezien </w:t>
      </w:r>
      <w:r w:rsidR="00202B13" w:rsidRPr="00BC403E">
        <w:rPr>
          <w:rFonts w:ascii="Palatino Linotype" w:hAnsi="Palatino Linotype"/>
          <w:sz w:val="21"/>
          <w:szCs w:val="21"/>
          <w:lang w:val="nl-NL"/>
        </w:rPr>
        <w:lastRenderedPageBreak/>
        <w:t>netwerken (die gemiddeld genomen wel moeilijker lijken in te kleuren dan kaarten; zie netwerk 2</w:t>
      </w:r>
      <w:r w:rsidR="008F4F61" w:rsidRPr="00BC403E">
        <w:rPr>
          <w:rFonts w:ascii="Palatino Linotype" w:hAnsi="Palatino Linotype"/>
          <w:sz w:val="21"/>
          <w:szCs w:val="21"/>
          <w:lang w:val="nl-NL"/>
        </w:rPr>
        <w:t xml:space="preserve"> en </w:t>
      </w:r>
      <w:r w:rsidR="00202B13" w:rsidRPr="00BC403E">
        <w:rPr>
          <w:rFonts w:ascii="Palatino Linotype" w:hAnsi="Palatino Linotype"/>
          <w:sz w:val="21"/>
          <w:szCs w:val="21"/>
          <w:lang w:val="nl-NL"/>
        </w:rPr>
        <w:t xml:space="preserve">3) doorgaans grotere clusters kunnen bevatten dan geografische kaarten – 8 landen grenzen nu eenmaal niet vaak allemaal aan elkaar – lijkt het zo te zijn dat het aantal clusters wel een factor is in het bepalen van de moeilijkheidsgraad. Verdere analyse moet </w:t>
      </w:r>
      <w:r w:rsidR="00DA7899" w:rsidRPr="00BC403E">
        <w:rPr>
          <w:rFonts w:ascii="Palatino Linotype" w:hAnsi="Palatino Linotype"/>
          <w:sz w:val="21"/>
          <w:szCs w:val="21"/>
          <w:lang w:val="nl-NL"/>
        </w:rPr>
        <w:t xml:space="preserve">verder </w:t>
      </w:r>
      <w:r w:rsidR="00202B13" w:rsidRPr="00BC403E">
        <w:rPr>
          <w:rFonts w:ascii="Palatino Linotype" w:hAnsi="Palatino Linotype"/>
          <w:sz w:val="21"/>
          <w:szCs w:val="21"/>
          <w:lang w:val="nl-NL"/>
        </w:rPr>
        <w:t xml:space="preserve">aantonen </w:t>
      </w:r>
      <w:r w:rsidR="00DA7899" w:rsidRPr="00BC403E">
        <w:rPr>
          <w:rFonts w:ascii="Palatino Linotype" w:hAnsi="Palatino Linotype"/>
          <w:sz w:val="21"/>
          <w:szCs w:val="21"/>
          <w:lang w:val="nl-NL"/>
        </w:rPr>
        <w:t>wat de eenvoudigere grafen van de moeilijkere onderscheidt.</w:t>
      </w:r>
      <w:r w:rsidR="007C3FB8" w:rsidRPr="00E96C5E">
        <w:rPr>
          <w:rFonts w:ascii="Palatino Linotype" w:hAnsi="Palatino Linotype"/>
          <w:sz w:val="21"/>
          <w:szCs w:val="21"/>
          <w:lang w:val="nl-NL"/>
        </w:rPr>
        <w:t xml:space="preserve"> </w:t>
      </w:r>
    </w:p>
    <w:p w14:paraId="57A463B1" w14:textId="77777777" w:rsidR="00903335" w:rsidRPr="00E96C5E" w:rsidRDefault="00903335" w:rsidP="0098690D">
      <w:pPr>
        <w:spacing w:line="276" w:lineRule="auto"/>
        <w:ind w:firstLine="720"/>
        <w:jc w:val="both"/>
        <w:rPr>
          <w:rFonts w:ascii="Palatino Linotype" w:hAnsi="Palatino Linotype"/>
          <w:b/>
          <w:sz w:val="21"/>
          <w:szCs w:val="21"/>
          <w:lang w:val="nl-NL"/>
        </w:rPr>
      </w:pPr>
      <w:r w:rsidRPr="00E96C5E">
        <w:rPr>
          <w:rFonts w:ascii="Palatino Linotype" w:hAnsi="Palatino Linotype"/>
          <w:b/>
          <w:sz w:val="21"/>
          <w:szCs w:val="21"/>
          <w:u w:val="single"/>
          <w:lang w:val="nl-NL"/>
        </w:rPr>
        <w:t>Conclusies</w:t>
      </w:r>
    </w:p>
    <w:p w14:paraId="58916F31" w14:textId="28271A0D" w:rsidR="00094DFD" w:rsidRPr="00E96C5E" w:rsidRDefault="00047A58"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Hoewel kaarten en sociale netwerken het theoretisch vertrekpunt vormden voor onze aanpak</w:t>
      </w:r>
      <w:r w:rsidR="00146014" w:rsidRPr="00E96C5E">
        <w:rPr>
          <w:rFonts w:ascii="Palatino Linotype" w:hAnsi="Palatino Linotype"/>
          <w:sz w:val="21"/>
          <w:szCs w:val="21"/>
          <w:lang w:val="nl-NL"/>
        </w:rPr>
        <w:t xml:space="preserve">, kan het ontworpen algoritme </w:t>
      </w:r>
      <w:r w:rsidRPr="00E96C5E">
        <w:rPr>
          <w:rFonts w:ascii="Palatino Linotype" w:hAnsi="Palatino Linotype"/>
          <w:sz w:val="21"/>
          <w:szCs w:val="21"/>
          <w:lang w:val="nl-NL"/>
        </w:rPr>
        <w:t xml:space="preserve">toegepast worden op een veel groter aantal problemen. </w:t>
      </w:r>
      <w:r w:rsidR="00B056DD" w:rsidRPr="00E96C5E">
        <w:rPr>
          <w:rFonts w:ascii="Palatino Linotype" w:hAnsi="Palatino Linotype"/>
          <w:sz w:val="21"/>
          <w:szCs w:val="21"/>
          <w:lang w:val="nl-NL"/>
        </w:rPr>
        <w:t xml:space="preserve">Een kant (verbinding) tussen twee punten kan gezien worden als een </w:t>
      </w:r>
      <w:r w:rsidR="00B056DD" w:rsidRPr="00E96C5E">
        <w:rPr>
          <w:rFonts w:ascii="Palatino Linotype" w:hAnsi="Palatino Linotype"/>
          <w:i/>
          <w:sz w:val="21"/>
          <w:szCs w:val="21"/>
          <w:lang w:val="nl-NL"/>
        </w:rPr>
        <w:t>conflict</w:t>
      </w:r>
      <w:r w:rsidR="00B056DD" w:rsidRPr="00E96C5E">
        <w:rPr>
          <w:rFonts w:ascii="Palatino Linotype" w:hAnsi="Palatino Linotype"/>
          <w:sz w:val="21"/>
          <w:szCs w:val="21"/>
          <w:lang w:val="nl-NL"/>
        </w:rPr>
        <w:t xml:space="preserve">: twee verbonden knopen moeten ingedeeld worden in een </w:t>
      </w:r>
      <w:r w:rsidR="00E17CAD">
        <w:rPr>
          <w:rFonts w:ascii="Palatino Linotype" w:hAnsi="Palatino Linotype"/>
          <w:sz w:val="21"/>
          <w:szCs w:val="21"/>
          <w:lang w:val="nl-NL"/>
        </w:rPr>
        <w:t>verschillende (kleur)categorie en</w:t>
      </w:r>
      <w:r w:rsidR="00945D20" w:rsidRPr="00E96C5E">
        <w:rPr>
          <w:rFonts w:ascii="Palatino Linotype" w:hAnsi="Palatino Linotype"/>
          <w:sz w:val="21"/>
          <w:szCs w:val="21"/>
          <w:lang w:val="nl-NL"/>
        </w:rPr>
        <w:t xml:space="preserve"> verbonden knopen mogen niet in dezelfde categorie terechtkomen. </w:t>
      </w:r>
      <w:r w:rsidRPr="00E96C5E">
        <w:rPr>
          <w:rFonts w:ascii="Palatino Linotype" w:hAnsi="Palatino Linotype"/>
          <w:sz w:val="21"/>
          <w:szCs w:val="21"/>
          <w:lang w:val="nl-NL"/>
        </w:rPr>
        <w:t xml:space="preserve">Een interessant voorbeeld </w:t>
      </w:r>
      <w:r w:rsidR="008873F0" w:rsidRPr="00E96C5E">
        <w:rPr>
          <w:rFonts w:ascii="Palatino Linotype" w:hAnsi="Palatino Linotype"/>
          <w:sz w:val="21"/>
          <w:szCs w:val="21"/>
          <w:lang w:val="nl-NL"/>
        </w:rPr>
        <w:t xml:space="preserve">van een praktische toepassing hiervan </w:t>
      </w:r>
      <w:r w:rsidRPr="00E96C5E">
        <w:rPr>
          <w:rFonts w:ascii="Palatino Linotype" w:hAnsi="Palatino Linotype"/>
          <w:sz w:val="21"/>
          <w:szCs w:val="21"/>
          <w:lang w:val="nl-NL"/>
        </w:rPr>
        <w:t>is het samenstellen van roosters. Als bijvoorbeeld vakken die door dezelfde klas worden gevolgd worden gezien als verbonden knopen, is het minimaal aantal kleuren dat nodig is om de vakken-graaf in te kleuren (het chromatisch getal) gelijk aan het aantal tijdvakken dat nodig is om deze vakken in te roosteren.</w:t>
      </w:r>
      <w:r w:rsidR="00EC0F04"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{"citationID":"og262otf2","properties":{"formattedCitation":"{\\rtf \\super 4\\nosupersub{}}","plainCitation":"4"},"citationItems":[{"id":369,"uris":["http://zotero.org/users/2115327/items/5NK72UAX"],"uri":["http://zotero.org/users/2115327/items/5NK72UAX"],"itemData":{"id":369,"type":"article-journal","title":"An upper bound for the chromatic number of a graph and its application to timetabling problems","container-title":"The Computer Journal","page":"85-86","volume":"10","issue":"1","source":"comjnl.oxfordjournals.org","abstract":"This paper points out the connection between the basic scheduling or timetabling problem with the well known problem of colouring the vertices of a graph in such a way that (i) no two adjacent vertices are the same colour and (ii) the number of colours used is a minimum. We give an algorithm for colouring a graph subject to (i) and give a new easily determined bound for the number of colours needed. This same bound is also a new upper bound for the chromatic number of a graph in terms of the degrees of its vertices.","DOI":"10.1093/comjnl/10.1.85","ISSN":"0010-4620, 1460-2067","journalAbbreviation":"The Computer Journal","language":"en","author":[{"family":"Welsh","given":"D. J. A."},{"family":"Powell","given":"M. B."}],"issued":{"date-parts":[["1967",1,1]]},"accessed":{"date-parts":[["2015",12,15]]}}}],"schema":"https://github.com/citation-style-language/schema/raw/master/csl-citation.json"} </w:instrText>
      </w:r>
      <w:r w:rsidR="00EC0F04"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4</w:t>
      </w:r>
      <w:r w:rsidR="00EC0F04" w:rsidRPr="00E96C5E">
        <w:rPr>
          <w:rFonts w:ascii="Palatino Linotype" w:hAnsi="Palatino Linotype"/>
          <w:sz w:val="21"/>
          <w:szCs w:val="21"/>
          <w:lang w:val="nl-NL"/>
        </w:rPr>
        <w:fldChar w:fldCharType="end"/>
      </w:r>
      <w:r w:rsidRPr="00E96C5E">
        <w:rPr>
          <w:rFonts w:ascii="Palatino Linotype" w:hAnsi="Palatino Linotype"/>
          <w:sz w:val="21"/>
          <w:szCs w:val="21"/>
          <w:lang w:val="nl-NL"/>
        </w:rPr>
        <w:t xml:space="preserve"> Een andere situatie waarin graaf-kleurtheorie praktisch wordt toegepast is bij het toekennen van radiofrequenties. Wanneer het signaal van zendmasten elkaar overlapt, moeten deze op een unieke frequentie uitzenden: verbonden punten moeten van een unieke categorie zijn.</w:t>
      </w:r>
      <w:r w:rsidR="00EC0F04"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{"citationID":"1fokqtqhvo","properties":{"formattedCitation":"{\\rtf \\super 5\\nosupersub{}}","plainCitation":"5"},"citationItems":[{"id":374,"uris":["http://zotero.org/users/2115327/items/H66ETNGG"],"uri":["http://zotero.org/users/2115327/items/H66ETNGG"],"itemData":{"id":374,"type":"speech","title":"Solving frequency assignment problems with constraint programming","publisher-place":"Konrad-Zuse-Zentrum für Informationstechnik Berlin","event-place":"Konrad-Zuse-Zentrum für Informationstechnik Berlin","URL":"http://www.zib.eu/groetschel/students/mathias_schulz_diplom.pdf","author":[{"family":"Schulz","given":"Mathias"},{"family":"Eisenblätter","given":"Andreas"}],"issued":{"date-parts":[["2012"]]},"accessed":{"date-parts":[["2015",12,15]]}}}],"schema":"https://github.com/citation-style-language/schema/raw/master/csl-citation.json"} </w:instrText>
      </w:r>
      <w:r w:rsidR="00EC0F04"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5</w:t>
      </w:r>
      <w:r w:rsidR="00EC0F04" w:rsidRPr="00E96C5E">
        <w:rPr>
          <w:rFonts w:ascii="Palatino Linotype" w:hAnsi="Palatino Linotype"/>
          <w:sz w:val="21"/>
          <w:szCs w:val="21"/>
          <w:lang w:val="nl-NL"/>
        </w:rPr>
        <w:fldChar w:fldCharType="end"/>
      </w:r>
      <w:r w:rsidR="0083642E" w:rsidRPr="00E96C5E">
        <w:rPr>
          <w:rFonts w:ascii="Palatino Linotype" w:hAnsi="Palatino Linotype"/>
          <w:sz w:val="21"/>
          <w:szCs w:val="21"/>
          <w:lang w:val="nl-NL"/>
        </w:rPr>
        <w:t xml:space="preserve"> </w:t>
      </w:r>
      <w:r w:rsidR="00094DFD" w:rsidRPr="00E96C5E">
        <w:rPr>
          <w:rFonts w:ascii="Palatino Linotype" w:hAnsi="Palatino Linotype"/>
          <w:sz w:val="21"/>
          <w:szCs w:val="21"/>
          <w:lang w:val="nl-NL"/>
        </w:rPr>
        <w:t>Het hierboven beschreven algoritme is flexibel genoeg om ook voor deze problemen – hopelijk nog steeds binnen een redelijke tijdsspan</w:t>
      </w:r>
      <w:r w:rsidR="009A6A64">
        <w:rPr>
          <w:rFonts w:ascii="Palatino Linotype" w:hAnsi="Palatino Linotype"/>
          <w:sz w:val="21"/>
          <w:szCs w:val="21"/>
          <w:lang w:val="nl-NL"/>
        </w:rPr>
        <w:t>ne</w:t>
      </w:r>
      <w:r w:rsidR="00094DFD" w:rsidRPr="00E96C5E">
        <w:rPr>
          <w:rFonts w:ascii="Palatino Linotype" w:hAnsi="Palatino Linotype"/>
          <w:sz w:val="21"/>
          <w:szCs w:val="21"/>
          <w:lang w:val="nl-NL"/>
        </w:rPr>
        <w:t xml:space="preserve"> – een zo goed mogelijke oplossing te vinden. </w:t>
      </w:r>
    </w:p>
    <w:p w14:paraId="5E63883C" w14:textId="77777777" w:rsidR="00903335" w:rsidRPr="00573791" w:rsidRDefault="00903335" w:rsidP="0098690D">
      <w:pPr>
        <w:spacing w:line="276" w:lineRule="auto"/>
        <w:ind w:firstLine="720"/>
        <w:jc w:val="both"/>
        <w:rPr>
          <w:rFonts w:ascii="Palatino Linotype" w:hAnsi="Palatino Linotype"/>
          <w:sz w:val="21"/>
          <w:szCs w:val="21"/>
          <w:lang w:val="nl-NL"/>
        </w:rPr>
      </w:pPr>
      <w:r w:rsidRPr="00573791">
        <w:rPr>
          <w:rFonts w:ascii="Palatino Linotype" w:hAnsi="Palatino Linotype"/>
          <w:b/>
          <w:sz w:val="21"/>
          <w:szCs w:val="21"/>
          <w:u w:val="single"/>
          <w:lang w:val="nl-NL"/>
        </w:rPr>
        <w:t>Referenties</w:t>
      </w:r>
    </w:p>
    <w:p w14:paraId="2B6E530B" w14:textId="5F13A7FC" w:rsidR="00AD3ABE" w:rsidRPr="00AD3ABE" w:rsidRDefault="004626AE" w:rsidP="0098690D">
      <w:pPr>
        <w:pStyle w:val="Bibliografie"/>
        <w:spacing w:line="276" w:lineRule="auto"/>
        <w:rPr>
          <w:rFonts w:ascii="Palatino Linotype" w:hAnsi="Palatino Linotype"/>
          <w:sz w:val="21"/>
        </w:rPr>
      </w:pPr>
      <w:r w:rsidRPr="00E96C5E">
        <w:rPr>
          <w:rFonts w:ascii="Palatino Linotype" w:hAnsi="Palatino Linotype"/>
          <w:sz w:val="21"/>
          <w:szCs w:val="21"/>
          <w:lang w:val="nl-NL"/>
        </w:rPr>
        <w:fldChar w:fldCharType="begin"/>
      </w:r>
      <w:r w:rsidR="00882E87" w:rsidRPr="00AD3ABE">
        <w:rPr>
          <w:rFonts w:ascii="Palatino Linotype" w:hAnsi="Palatino Linotype"/>
          <w:sz w:val="21"/>
          <w:szCs w:val="21"/>
        </w:rPr>
        <w:instrText xml:space="preserve"> ADDIN ZOTERO_BIBL {"custom":[]} CSL_BIBLIOGRAPHY </w:instrText>
      </w:r>
      <w:r w:rsidRPr="00E96C5E">
        <w:rPr>
          <w:rFonts w:ascii="Palatino Linotype" w:hAnsi="Palatino Linotype"/>
          <w:sz w:val="21"/>
          <w:szCs w:val="21"/>
          <w:lang w:val="nl-NL"/>
        </w:rPr>
        <w:fldChar w:fldCharType="separate"/>
      </w:r>
      <w:r w:rsidR="00AD3ABE" w:rsidRPr="00AD3ABE">
        <w:rPr>
          <w:rFonts w:ascii="Palatino Linotype" w:hAnsi="Palatino Linotype"/>
          <w:sz w:val="21"/>
        </w:rPr>
        <w:t>1.</w:t>
      </w:r>
      <w:r w:rsidR="00AD3ABE" w:rsidRPr="00AD3ABE">
        <w:rPr>
          <w:rFonts w:ascii="Palatino Linotype" w:hAnsi="Palatino Linotype"/>
          <w:sz w:val="21"/>
        </w:rPr>
        <w:tab/>
        <w:t>Gonthier, G. A computer-checked proof of the four colour theorem. (2005). at &lt;</w:t>
      </w:r>
      <w:r w:rsidR="007C1586">
        <w:rPr>
          <w:rFonts w:ascii="Palatino Linotype" w:hAnsi="Palatino Linotype"/>
          <w:sz w:val="21"/>
        </w:rPr>
        <w:t>h</w:t>
      </w:r>
      <w:r w:rsidR="00AD3ABE" w:rsidRPr="00AD3ABE">
        <w:rPr>
          <w:rFonts w:ascii="Palatino Linotype" w:hAnsi="Palatino Linotype"/>
          <w:sz w:val="21"/>
        </w:rPr>
        <w:t>ttp://research.microsoft.com/~gonthier/4colproof.pdf&gt;</w:t>
      </w:r>
    </w:p>
    <w:p w14:paraId="4274A064" w14:textId="77777777" w:rsidR="00AD3ABE" w:rsidRPr="00AD3ABE" w:rsidRDefault="00AD3ABE" w:rsidP="0098690D">
      <w:pPr>
        <w:pStyle w:val="Bibliografie"/>
        <w:spacing w:line="276" w:lineRule="auto"/>
        <w:rPr>
          <w:rFonts w:ascii="Palatino Linotype" w:hAnsi="Palatino Linotype"/>
          <w:sz w:val="21"/>
        </w:rPr>
      </w:pPr>
      <w:r w:rsidRPr="00AD3ABE">
        <w:rPr>
          <w:rFonts w:ascii="Palatino Linotype" w:hAnsi="Palatino Linotype"/>
          <w:sz w:val="21"/>
        </w:rPr>
        <w:t>2.</w:t>
      </w:r>
      <w:r w:rsidRPr="00AD3ABE">
        <w:rPr>
          <w:rFonts w:ascii="Palatino Linotype" w:hAnsi="Palatino Linotype"/>
          <w:sz w:val="21"/>
        </w:rPr>
        <w:tab/>
        <w:t xml:space="preserve">Karp, R. in </w:t>
      </w:r>
      <w:r w:rsidRPr="00AD3ABE">
        <w:rPr>
          <w:rFonts w:ascii="Palatino Linotype" w:hAnsi="Palatino Linotype"/>
          <w:i/>
          <w:iCs/>
          <w:sz w:val="21"/>
        </w:rPr>
        <w:t>50 Years of Integer Programming 1958-2008</w:t>
      </w:r>
      <w:r w:rsidRPr="00AD3ABE">
        <w:rPr>
          <w:rFonts w:ascii="Palatino Linotype" w:hAnsi="Palatino Linotype"/>
          <w:sz w:val="21"/>
        </w:rPr>
        <w:t xml:space="preserve"> at &lt;https://www.infona.pl/resource/bwmeta1.element.springer-2dcfb85e-11c2-3500-87e4-870a4515cdc2&gt;</w:t>
      </w:r>
    </w:p>
    <w:p w14:paraId="0F39FC8A" w14:textId="77777777" w:rsidR="00AD3ABE" w:rsidRPr="00AD3ABE" w:rsidRDefault="00AD3ABE" w:rsidP="0098690D">
      <w:pPr>
        <w:pStyle w:val="Bibliografie"/>
        <w:spacing w:line="276" w:lineRule="auto"/>
        <w:rPr>
          <w:rFonts w:ascii="Palatino Linotype" w:hAnsi="Palatino Linotype"/>
          <w:sz w:val="21"/>
        </w:rPr>
      </w:pPr>
      <w:r w:rsidRPr="00AD3ABE">
        <w:rPr>
          <w:rFonts w:ascii="Palatino Linotype" w:hAnsi="Palatino Linotype"/>
          <w:sz w:val="21"/>
        </w:rPr>
        <w:t>3.</w:t>
      </w:r>
      <w:r w:rsidRPr="00AD3ABE">
        <w:rPr>
          <w:rFonts w:ascii="Palatino Linotype" w:hAnsi="Palatino Linotype"/>
          <w:sz w:val="21"/>
        </w:rPr>
        <w:tab/>
        <w:t>Graph algorithms. (2009). at &lt;http://www.cs.cornell.edu/courses/cs3110/2009sp/recitations/rec22.html&gt;</w:t>
      </w:r>
    </w:p>
    <w:p w14:paraId="3E99F64D" w14:textId="77777777" w:rsidR="00AD3ABE" w:rsidRPr="00AD3ABE" w:rsidRDefault="00AD3ABE" w:rsidP="0098690D">
      <w:pPr>
        <w:pStyle w:val="Bibliografie"/>
        <w:spacing w:line="276" w:lineRule="auto"/>
        <w:rPr>
          <w:rFonts w:ascii="Palatino Linotype" w:hAnsi="Palatino Linotype"/>
          <w:sz w:val="21"/>
        </w:rPr>
      </w:pPr>
      <w:r w:rsidRPr="00AD3ABE">
        <w:rPr>
          <w:rFonts w:ascii="Palatino Linotype" w:hAnsi="Palatino Linotype"/>
          <w:sz w:val="21"/>
        </w:rPr>
        <w:t>4.</w:t>
      </w:r>
      <w:r w:rsidRPr="00AD3ABE">
        <w:rPr>
          <w:rFonts w:ascii="Palatino Linotype" w:hAnsi="Palatino Linotype"/>
          <w:sz w:val="21"/>
        </w:rPr>
        <w:tab/>
        <w:t xml:space="preserve">Welsh, D. J. A. &amp; Powell, M. B. An upper bound for the chromatic number of a graph and its application to timetabling problems. </w:t>
      </w:r>
      <w:r w:rsidRPr="00AD3ABE">
        <w:rPr>
          <w:rFonts w:ascii="Palatino Linotype" w:hAnsi="Palatino Linotype"/>
          <w:i/>
          <w:iCs/>
          <w:sz w:val="21"/>
        </w:rPr>
        <w:t>Comput. J.</w:t>
      </w:r>
      <w:r w:rsidRPr="00AD3ABE">
        <w:rPr>
          <w:rFonts w:ascii="Palatino Linotype" w:hAnsi="Palatino Linotype"/>
          <w:sz w:val="21"/>
        </w:rPr>
        <w:t xml:space="preserve"> </w:t>
      </w:r>
      <w:r w:rsidRPr="00AD3ABE">
        <w:rPr>
          <w:rFonts w:ascii="Palatino Linotype" w:hAnsi="Palatino Linotype"/>
          <w:b/>
          <w:bCs/>
          <w:sz w:val="21"/>
        </w:rPr>
        <w:t>10,</w:t>
      </w:r>
      <w:r w:rsidRPr="00AD3ABE">
        <w:rPr>
          <w:rFonts w:ascii="Palatino Linotype" w:hAnsi="Palatino Linotype"/>
          <w:sz w:val="21"/>
        </w:rPr>
        <w:t xml:space="preserve"> 85–86 (1967).</w:t>
      </w:r>
    </w:p>
    <w:p w14:paraId="338ABC58" w14:textId="77777777" w:rsidR="00AD3ABE" w:rsidRPr="00AD3ABE" w:rsidRDefault="00AD3ABE" w:rsidP="0098690D">
      <w:pPr>
        <w:pStyle w:val="Bibliografie"/>
        <w:spacing w:line="276" w:lineRule="auto"/>
        <w:rPr>
          <w:rFonts w:ascii="Palatino Linotype" w:hAnsi="Palatino Linotype"/>
          <w:sz w:val="21"/>
        </w:rPr>
      </w:pPr>
      <w:r w:rsidRPr="00AD3ABE">
        <w:rPr>
          <w:rFonts w:ascii="Palatino Linotype" w:hAnsi="Palatino Linotype"/>
          <w:sz w:val="21"/>
        </w:rPr>
        <w:t>5.</w:t>
      </w:r>
      <w:r w:rsidRPr="00AD3ABE">
        <w:rPr>
          <w:rFonts w:ascii="Palatino Linotype" w:hAnsi="Palatino Linotype"/>
          <w:sz w:val="21"/>
        </w:rPr>
        <w:tab/>
        <w:t>Schulz, M. &amp; Eisenblätter, A. Solving frequency assignment problems with constraint programming. (2012). at &lt;http://www.zib.eu/groetschel/students/mathias_schulz_diplom.pdf&gt;</w:t>
      </w:r>
    </w:p>
    <w:p w14:paraId="6C6843AC" w14:textId="77777777" w:rsidR="00780B72" w:rsidRPr="00095B28" w:rsidRDefault="004626AE" w:rsidP="0098690D">
      <w:pPr>
        <w:spacing w:line="276" w:lineRule="auto"/>
        <w:jc w:val="both"/>
        <w:rPr>
          <w:rFonts w:ascii="Palatino Linotype" w:hAnsi="Palatino Linotype"/>
        </w:rPr>
      </w:pPr>
      <w:r w:rsidRPr="00E96C5E">
        <w:rPr>
          <w:rFonts w:ascii="Palatino Linotype" w:hAnsi="Palatino Linotype"/>
          <w:sz w:val="21"/>
          <w:szCs w:val="21"/>
          <w:lang w:val="nl-NL"/>
        </w:rPr>
        <w:fldChar w:fldCharType="end"/>
      </w:r>
    </w:p>
    <w:sectPr w:rsidR="00780B72" w:rsidRPr="00095B28" w:rsidSect="0098690D">
      <w:footerReference w:type="default" r:id="rId16"/>
      <w:footnotePr>
        <w:numFmt w:val="lowerLetter"/>
      </w:footnotePr>
      <w:type w:val="continuous"/>
      <w:pgSz w:w="12240" w:h="15840"/>
      <w:pgMar w:top="1134" w:right="1077" w:bottom="1134" w:left="1077"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Rik Volger" w:date="2015-12-16T23:45:00Z" w:initials="RV">
    <w:p w14:paraId="3E195834" w14:textId="242BE945" w:rsidR="00312664" w:rsidRPr="00312664" w:rsidRDefault="00312664">
      <w:pPr>
        <w:pStyle w:val="Tekstopmerking"/>
        <w:rPr>
          <w:lang w:val="nl-NL"/>
        </w:rPr>
      </w:pPr>
      <w:r>
        <w:rPr>
          <w:rStyle w:val="Verwijzingopmerking"/>
        </w:rPr>
        <w:annotationRef/>
      </w:r>
      <w:r w:rsidRPr="00312664">
        <w:rPr>
          <w:lang w:val="nl-NL"/>
        </w:rPr>
        <w:t>Ik snap niet helemaal</w:t>
      </w:r>
      <w:r>
        <w:rPr>
          <w:lang w:val="nl-NL"/>
        </w:rPr>
        <w:t xml:space="preserve"> wat je hier precies bedoelt me</w:t>
      </w:r>
      <w:r w:rsidRPr="00312664">
        <w:rPr>
          <w:lang w:val="nl-NL"/>
        </w:rPr>
        <w:t>t</w:t>
      </w:r>
      <w:r>
        <w:rPr>
          <w:lang w:val="nl-NL"/>
        </w:rPr>
        <w:t xml:space="preserve"> </w:t>
      </w:r>
      <w:r w:rsidRPr="00312664">
        <w:rPr>
          <w:lang w:val="nl-NL"/>
        </w:rPr>
        <w:t>het aantal overlappende</w:t>
      </w:r>
      <w:r w:rsidR="005C77BA">
        <w:rPr>
          <w:lang w:val="nl-NL"/>
        </w:rPr>
        <w:t xml:space="preserve"> connecties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1958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82AB4" w14:textId="77777777" w:rsidR="00612D03" w:rsidRDefault="00612D03" w:rsidP="00114B45">
      <w:pPr>
        <w:spacing w:after="0" w:line="240" w:lineRule="auto"/>
      </w:pPr>
      <w:r>
        <w:separator/>
      </w:r>
    </w:p>
  </w:endnote>
  <w:endnote w:type="continuationSeparator" w:id="0">
    <w:p w14:paraId="3ABA3599" w14:textId="77777777" w:rsidR="00612D03" w:rsidRDefault="00612D03" w:rsidP="00114B45">
      <w:pPr>
        <w:spacing w:after="0" w:line="240" w:lineRule="auto"/>
      </w:pPr>
      <w:r>
        <w:continuationSeparator/>
      </w:r>
    </w:p>
  </w:endnote>
  <w:endnote w:type="continuationNotice" w:id="1">
    <w:p w14:paraId="681A5BF9" w14:textId="77777777" w:rsidR="00612D03" w:rsidRDefault="00612D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Palatino Linotype" w:hAnsi="Palatino Linotype"/>
      </w:rPr>
      <w:id w:val="1197280168"/>
      <w:docPartObj>
        <w:docPartGallery w:val="Page Numbers (Bottom of Page)"/>
        <w:docPartUnique/>
      </w:docPartObj>
    </w:sdtPr>
    <w:sdtEndPr>
      <w:rPr>
        <w:noProof/>
      </w:rPr>
    </w:sdtEndPr>
    <w:sdtContent>
      <w:p w14:paraId="37BF5583" w14:textId="4BDA2B01" w:rsidR="00114B45" w:rsidRPr="00114B45" w:rsidRDefault="009D7883" w:rsidP="00010B9D">
        <w:pPr>
          <w:pStyle w:val="Voettekst"/>
          <w:tabs>
            <w:tab w:val="left" w:pos="1200"/>
            <w:tab w:val="right" w:pos="10086"/>
          </w:tabs>
          <w:rPr>
            <w:rFonts w:ascii="Palatino Linotype" w:hAnsi="Palatino Linotype"/>
          </w:rPr>
        </w:pP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114B45" w:rsidRPr="00114B45">
          <w:rPr>
            <w:rFonts w:ascii="Palatino Linotype" w:hAnsi="Palatino Linotype"/>
          </w:rPr>
          <w:fldChar w:fldCharType="begin"/>
        </w:r>
        <w:r w:rsidR="00114B45" w:rsidRPr="00114B45">
          <w:rPr>
            <w:rFonts w:ascii="Palatino Linotype" w:hAnsi="Palatino Linotype"/>
          </w:rPr>
          <w:instrText xml:space="preserve"> PAGE   \* MERGEFORMAT </w:instrText>
        </w:r>
        <w:r w:rsidR="00114B45" w:rsidRPr="00114B45">
          <w:rPr>
            <w:rFonts w:ascii="Palatino Linotype" w:hAnsi="Palatino Linotype"/>
          </w:rPr>
          <w:fldChar w:fldCharType="separate"/>
        </w:r>
        <w:r w:rsidR="007B1A45">
          <w:rPr>
            <w:rFonts w:ascii="Palatino Linotype" w:hAnsi="Palatino Linotype"/>
            <w:noProof/>
          </w:rPr>
          <w:t>5</w:t>
        </w:r>
        <w:r w:rsidR="00114B45" w:rsidRPr="00114B45">
          <w:rPr>
            <w:rFonts w:ascii="Palatino Linotype" w:hAnsi="Palatino Linotype"/>
            <w:noProof/>
          </w:rPr>
          <w:fldChar w:fldCharType="end"/>
        </w:r>
      </w:p>
    </w:sdtContent>
  </w:sdt>
  <w:p w14:paraId="42404414" w14:textId="77777777" w:rsidR="00114B45" w:rsidRDefault="00114B45">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DEC8A" w14:textId="77777777" w:rsidR="00612D03" w:rsidRDefault="00612D03" w:rsidP="00114B45">
      <w:pPr>
        <w:spacing w:after="0" w:line="240" w:lineRule="auto"/>
      </w:pPr>
      <w:r>
        <w:separator/>
      </w:r>
    </w:p>
  </w:footnote>
  <w:footnote w:type="continuationSeparator" w:id="0">
    <w:p w14:paraId="568733A4" w14:textId="77777777" w:rsidR="00612D03" w:rsidRDefault="00612D03" w:rsidP="00114B45">
      <w:pPr>
        <w:spacing w:after="0" w:line="240" w:lineRule="auto"/>
      </w:pPr>
      <w:r>
        <w:continuationSeparator/>
      </w:r>
    </w:p>
  </w:footnote>
  <w:footnote w:type="continuationNotice" w:id="1">
    <w:p w14:paraId="53BFDDE5" w14:textId="77777777" w:rsidR="00612D03" w:rsidRDefault="00612D03">
      <w:pPr>
        <w:spacing w:after="0" w:line="240" w:lineRule="auto"/>
      </w:pPr>
    </w:p>
  </w:footnote>
  <w:footnote w:id="2">
    <w:p w14:paraId="106D27DA" w14:textId="77777777" w:rsidR="00B33A47" w:rsidRPr="00F66F1F" w:rsidRDefault="00B33A47">
      <w:pPr>
        <w:pStyle w:val="Voetnoottekst"/>
        <w:rPr>
          <w:lang w:val="nl-NL"/>
        </w:rPr>
      </w:pPr>
      <w:r>
        <w:rPr>
          <w:rStyle w:val="Voetnootmarkering"/>
        </w:rPr>
        <w:footnoteRef/>
      </w:r>
      <w:r w:rsidRPr="00B33A47">
        <w:rPr>
          <w:lang w:val="nl-NL"/>
        </w:rPr>
        <w:t xml:space="preserve"> </w:t>
      </w:r>
      <w:r w:rsidRPr="00F26254">
        <w:rPr>
          <w:rFonts w:ascii="Palatino Linotype" w:hAnsi="Palatino Linotype"/>
          <w:sz w:val="18"/>
          <w:lang w:val="nl-NL"/>
        </w:rPr>
        <w:t>Binnen een brute-force aanpak worden mogelijke oplossingen in een willekeurige volgorde</w:t>
      </w:r>
      <w:r>
        <w:rPr>
          <w:rFonts w:ascii="Palatino Linotype" w:hAnsi="Palatino Linotype"/>
          <w:sz w:val="18"/>
          <w:lang w:val="nl-NL"/>
        </w:rPr>
        <w:t xml:space="preserve"> doorlopen.</w:t>
      </w:r>
      <w:r w:rsidR="00F66F1F">
        <w:rPr>
          <w:rFonts w:ascii="Palatino Linotype" w:hAnsi="Palatino Linotype"/>
          <w:sz w:val="18"/>
          <w:lang w:val="nl-NL"/>
        </w:rPr>
        <w:t xml:space="preserve"> De grens voor het doorrekenen middels brute force wordt gelegd op 10</w:t>
      </w:r>
      <w:r w:rsidR="00F66F1F">
        <w:rPr>
          <w:rFonts w:ascii="Palatino Linotype" w:hAnsi="Palatino Linotype"/>
          <w:sz w:val="18"/>
          <w:vertAlign w:val="superscript"/>
          <w:lang w:val="nl-NL"/>
        </w:rPr>
        <w:t>2</w:t>
      </w:r>
      <w:r w:rsidR="004367ED">
        <w:rPr>
          <w:rFonts w:ascii="Palatino Linotype" w:hAnsi="Palatino Linotype"/>
          <w:sz w:val="18"/>
          <w:vertAlign w:val="superscript"/>
          <w:lang w:val="nl-NL"/>
        </w:rPr>
        <w:t>0</w:t>
      </w:r>
      <w:r w:rsidR="00F66F1F">
        <w:rPr>
          <w:rFonts w:ascii="Palatino Linotype" w:hAnsi="Palatino Linotype"/>
          <w:sz w:val="18"/>
          <w:lang w:val="nl-NL"/>
        </w:rPr>
        <w:t xml:space="preserve">. </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m de Bie">
    <w15:presenceInfo w15:providerId="Windows Live" w15:userId="ee745ba703c3b2d6"/>
  </w15:person>
  <w15:person w15:author="Jeroen de Jong">
    <w15:presenceInfo w15:providerId="None" w15:userId="Jeroen de Jong"/>
  </w15:person>
  <w15:person w15:author="Rik Volger">
    <w15:presenceInfo w15:providerId="Windows Live" w15:userId="b69b1f9ce0764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trackRevisions/>
  <w:defaultTabStop w:val="720"/>
  <w:hyphenationZone w:val="425"/>
  <w:characterSpacingControl w:val="doNotCompress"/>
  <w:footnotePr>
    <w:numFmt w:val="lowerLette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6B"/>
    <w:rsid w:val="00003A3F"/>
    <w:rsid w:val="00010B9D"/>
    <w:rsid w:val="00014458"/>
    <w:rsid w:val="0002546B"/>
    <w:rsid w:val="00047A58"/>
    <w:rsid w:val="000614A7"/>
    <w:rsid w:val="00064431"/>
    <w:rsid w:val="0007344B"/>
    <w:rsid w:val="000744C1"/>
    <w:rsid w:val="00076E35"/>
    <w:rsid w:val="00094DFD"/>
    <w:rsid w:val="00095B28"/>
    <w:rsid w:val="000A3900"/>
    <w:rsid w:val="000A3BEE"/>
    <w:rsid w:val="000A6092"/>
    <w:rsid w:val="000A714C"/>
    <w:rsid w:val="000B0015"/>
    <w:rsid w:val="000C1AB5"/>
    <w:rsid w:val="000C3030"/>
    <w:rsid w:val="000E172E"/>
    <w:rsid w:val="000E192F"/>
    <w:rsid w:val="000F230F"/>
    <w:rsid w:val="000F45CF"/>
    <w:rsid w:val="000F4BA1"/>
    <w:rsid w:val="000F66B8"/>
    <w:rsid w:val="000F7A3E"/>
    <w:rsid w:val="001043A4"/>
    <w:rsid w:val="00107A9E"/>
    <w:rsid w:val="00114B45"/>
    <w:rsid w:val="00124BBD"/>
    <w:rsid w:val="00146014"/>
    <w:rsid w:val="00150AA3"/>
    <w:rsid w:val="00151FC5"/>
    <w:rsid w:val="0016282B"/>
    <w:rsid w:val="001737C1"/>
    <w:rsid w:val="00173B80"/>
    <w:rsid w:val="00182D8B"/>
    <w:rsid w:val="00186F86"/>
    <w:rsid w:val="00190723"/>
    <w:rsid w:val="00195CE4"/>
    <w:rsid w:val="001A2923"/>
    <w:rsid w:val="001A4F69"/>
    <w:rsid w:val="001A6264"/>
    <w:rsid w:val="001B7D2E"/>
    <w:rsid w:val="001C094B"/>
    <w:rsid w:val="001D3ADD"/>
    <w:rsid w:val="001D4E94"/>
    <w:rsid w:val="001F6980"/>
    <w:rsid w:val="00202B13"/>
    <w:rsid w:val="002101CD"/>
    <w:rsid w:val="0021535E"/>
    <w:rsid w:val="0022321A"/>
    <w:rsid w:val="00230E86"/>
    <w:rsid w:val="00235A4C"/>
    <w:rsid w:val="00244BB8"/>
    <w:rsid w:val="00252B38"/>
    <w:rsid w:val="0026222E"/>
    <w:rsid w:val="00264B5C"/>
    <w:rsid w:val="002667F7"/>
    <w:rsid w:val="00280FBC"/>
    <w:rsid w:val="00281C29"/>
    <w:rsid w:val="0028367F"/>
    <w:rsid w:val="0029328A"/>
    <w:rsid w:val="00295403"/>
    <w:rsid w:val="00296670"/>
    <w:rsid w:val="002A288F"/>
    <w:rsid w:val="002A5525"/>
    <w:rsid w:val="002A7766"/>
    <w:rsid w:val="002C7D1A"/>
    <w:rsid w:val="002D1628"/>
    <w:rsid w:val="002D68E6"/>
    <w:rsid w:val="002E4636"/>
    <w:rsid w:val="002E48D5"/>
    <w:rsid w:val="0030105B"/>
    <w:rsid w:val="00312664"/>
    <w:rsid w:val="00323079"/>
    <w:rsid w:val="003258DF"/>
    <w:rsid w:val="00327512"/>
    <w:rsid w:val="003324C2"/>
    <w:rsid w:val="003368D9"/>
    <w:rsid w:val="00340A9B"/>
    <w:rsid w:val="003460B4"/>
    <w:rsid w:val="00354062"/>
    <w:rsid w:val="0035736B"/>
    <w:rsid w:val="0037152B"/>
    <w:rsid w:val="00375FC2"/>
    <w:rsid w:val="003818E1"/>
    <w:rsid w:val="003841FF"/>
    <w:rsid w:val="003878A9"/>
    <w:rsid w:val="003928FB"/>
    <w:rsid w:val="003B0099"/>
    <w:rsid w:val="003B0F53"/>
    <w:rsid w:val="003B6952"/>
    <w:rsid w:val="003C4020"/>
    <w:rsid w:val="003C6E78"/>
    <w:rsid w:val="003C701C"/>
    <w:rsid w:val="003D4695"/>
    <w:rsid w:val="003D58E2"/>
    <w:rsid w:val="003E7505"/>
    <w:rsid w:val="003F0E7D"/>
    <w:rsid w:val="00420A29"/>
    <w:rsid w:val="004224E5"/>
    <w:rsid w:val="0042795D"/>
    <w:rsid w:val="00434FC3"/>
    <w:rsid w:val="004367ED"/>
    <w:rsid w:val="004371B8"/>
    <w:rsid w:val="004442F2"/>
    <w:rsid w:val="004478DC"/>
    <w:rsid w:val="004525DA"/>
    <w:rsid w:val="004626AE"/>
    <w:rsid w:val="0046519F"/>
    <w:rsid w:val="00486275"/>
    <w:rsid w:val="004A183D"/>
    <w:rsid w:val="004B036B"/>
    <w:rsid w:val="004B2F04"/>
    <w:rsid w:val="004B51A8"/>
    <w:rsid w:val="004B5C5B"/>
    <w:rsid w:val="004C5B3D"/>
    <w:rsid w:val="004F73D1"/>
    <w:rsid w:val="00515C06"/>
    <w:rsid w:val="005165F5"/>
    <w:rsid w:val="00522B97"/>
    <w:rsid w:val="0053108D"/>
    <w:rsid w:val="0054544A"/>
    <w:rsid w:val="00550787"/>
    <w:rsid w:val="00554365"/>
    <w:rsid w:val="005573BF"/>
    <w:rsid w:val="00563F74"/>
    <w:rsid w:val="0056516E"/>
    <w:rsid w:val="0057290F"/>
    <w:rsid w:val="00573791"/>
    <w:rsid w:val="005755A8"/>
    <w:rsid w:val="00575B70"/>
    <w:rsid w:val="00581B80"/>
    <w:rsid w:val="005950F0"/>
    <w:rsid w:val="0059716B"/>
    <w:rsid w:val="005B0158"/>
    <w:rsid w:val="005C77BA"/>
    <w:rsid w:val="005E46FB"/>
    <w:rsid w:val="005F0338"/>
    <w:rsid w:val="005F1235"/>
    <w:rsid w:val="005F18A9"/>
    <w:rsid w:val="005F191F"/>
    <w:rsid w:val="005F3E77"/>
    <w:rsid w:val="005F5E0E"/>
    <w:rsid w:val="005F76EB"/>
    <w:rsid w:val="006116CB"/>
    <w:rsid w:val="00612D03"/>
    <w:rsid w:val="006411E6"/>
    <w:rsid w:val="00644EF7"/>
    <w:rsid w:val="006505FD"/>
    <w:rsid w:val="0065090B"/>
    <w:rsid w:val="00650BB9"/>
    <w:rsid w:val="00664A52"/>
    <w:rsid w:val="00672756"/>
    <w:rsid w:val="0067450E"/>
    <w:rsid w:val="00677C4D"/>
    <w:rsid w:val="0068090E"/>
    <w:rsid w:val="0068182F"/>
    <w:rsid w:val="00686B8F"/>
    <w:rsid w:val="006939F9"/>
    <w:rsid w:val="006A5EB9"/>
    <w:rsid w:val="006C042B"/>
    <w:rsid w:val="006D056D"/>
    <w:rsid w:val="006D1537"/>
    <w:rsid w:val="006F1572"/>
    <w:rsid w:val="006F221B"/>
    <w:rsid w:val="006F4DEB"/>
    <w:rsid w:val="0070536D"/>
    <w:rsid w:val="007053B6"/>
    <w:rsid w:val="007212E2"/>
    <w:rsid w:val="0072183C"/>
    <w:rsid w:val="00733A6C"/>
    <w:rsid w:val="00745630"/>
    <w:rsid w:val="00746E3B"/>
    <w:rsid w:val="00751F79"/>
    <w:rsid w:val="00752897"/>
    <w:rsid w:val="0075503B"/>
    <w:rsid w:val="00763CA8"/>
    <w:rsid w:val="0077378A"/>
    <w:rsid w:val="00780B72"/>
    <w:rsid w:val="007920C2"/>
    <w:rsid w:val="007942DE"/>
    <w:rsid w:val="007A0082"/>
    <w:rsid w:val="007B1A45"/>
    <w:rsid w:val="007B3C0A"/>
    <w:rsid w:val="007C1586"/>
    <w:rsid w:val="007C3FB8"/>
    <w:rsid w:val="007D3E86"/>
    <w:rsid w:val="007F133A"/>
    <w:rsid w:val="008246A4"/>
    <w:rsid w:val="008272B0"/>
    <w:rsid w:val="00832D89"/>
    <w:rsid w:val="0083642E"/>
    <w:rsid w:val="00843E92"/>
    <w:rsid w:val="00851FEF"/>
    <w:rsid w:val="00852789"/>
    <w:rsid w:val="00854DB1"/>
    <w:rsid w:val="00862687"/>
    <w:rsid w:val="0086736B"/>
    <w:rsid w:val="00870D94"/>
    <w:rsid w:val="00873B32"/>
    <w:rsid w:val="00880967"/>
    <w:rsid w:val="00882E87"/>
    <w:rsid w:val="008871BA"/>
    <w:rsid w:val="008873F0"/>
    <w:rsid w:val="00890B9A"/>
    <w:rsid w:val="008A0F8C"/>
    <w:rsid w:val="008A2C45"/>
    <w:rsid w:val="008A7B1C"/>
    <w:rsid w:val="008B23C8"/>
    <w:rsid w:val="008B2DCD"/>
    <w:rsid w:val="008C058F"/>
    <w:rsid w:val="008C4C78"/>
    <w:rsid w:val="008E376E"/>
    <w:rsid w:val="008F4D67"/>
    <w:rsid w:val="008F4F61"/>
    <w:rsid w:val="008F6B65"/>
    <w:rsid w:val="00903335"/>
    <w:rsid w:val="009042ED"/>
    <w:rsid w:val="00906E29"/>
    <w:rsid w:val="00907983"/>
    <w:rsid w:val="00913C8C"/>
    <w:rsid w:val="00913F80"/>
    <w:rsid w:val="0092245D"/>
    <w:rsid w:val="00926885"/>
    <w:rsid w:val="00927096"/>
    <w:rsid w:val="00927CFF"/>
    <w:rsid w:val="00933610"/>
    <w:rsid w:val="0093477D"/>
    <w:rsid w:val="0094109E"/>
    <w:rsid w:val="009432BE"/>
    <w:rsid w:val="00945D20"/>
    <w:rsid w:val="00953731"/>
    <w:rsid w:val="0097107A"/>
    <w:rsid w:val="0098690D"/>
    <w:rsid w:val="00993C36"/>
    <w:rsid w:val="009964AF"/>
    <w:rsid w:val="009A6A64"/>
    <w:rsid w:val="009A7A5A"/>
    <w:rsid w:val="009B33F9"/>
    <w:rsid w:val="009B4E23"/>
    <w:rsid w:val="009B61CF"/>
    <w:rsid w:val="009B6999"/>
    <w:rsid w:val="009C3782"/>
    <w:rsid w:val="009C3F1C"/>
    <w:rsid w:val="009D7883"/>
    <w:rsid w:val="009E00F8"/>
    <w:rsid w:val="009E165A"/>
    <w:rsid w:val="009E519D"/>
    <w:rsid w:val="009E6D6F"/>
    <w:rsid w:val="009F142D"/>
    <w:rsid w:val="009F556A"/>
    <w:rsid w:val="009F69BF"/>
    <w:rsid w:val="00A025E2"/>
    <w:rsid w:val="00A06CDB"/>
    <w:rsid w:val="00A07DAE"/>
    <w:rsid w:val="00A14BCA"/>
    <w:rsid w:val="00A2751B"/>
    <w:rsid w:val="00A279C7"/>
    <w:rsid w:val="00A40535"/>
    <w:rsid w:val="00A62B19"/>
    <w:rsid w:val="00A65A10"/>
    <w:rsid w:val="00A9543A"/>
    <w:rsid w:val="00A9673D"/>
    <w:rsid w:val="00A97640"/>
    <w:rsid w:val="00AA65E2"/>
    <w:rsid w:val="00AB10D4"/>
    <w:rsid w:val="00AC0308"/>
    <w:rsid w:val="00AD1C89"/>
    <w:rsid w:val="00AD3ABE"/>
    <w:rsid w:val="00AF1303"/>
    <w:rsid w:val="00B009DA"/>
    <w:rsid w:val="00B0339E"/>
    <w:rsid w:val="00B056DD"/>
    <w:rsid w:val="00B06B86"/>
    <w:rsid w:val="00B13941"/>
    <w:rsid w:val="00B15991"/>
    <w:rsid w:val="00B20A31"/>
    <w:rsid w:val="00B31426"/>
    <w:rsid w:val="00B33A47"/>
    <w:rsid w:val="00B3478B"/>
    <w:rsid w:val="00B43113"/>
    <w:rsid w:val="00B45A3E"/>
    <w:rsid w:val="00B46EDA"/>
    <w:rsid w:val="00B47646"/>
    <w:rsid w:val="00B51283"/>
    <w:rsid w:val="00B53C6F"/>
    <w:rsid w:val="00B55A5E"/>
    <w:rsid w:val="00B71DEA"/>
    <w:rsid w:val="00B74D60"/>
    <w:rsid w:val="00B75E82"/>
    <w:rsid w:val="00B7757D"/>
    <w:rsid w:val="00B839DD"/>
    <w:rsid w:val="00B84475"/>
    <w:rsid w:val="00B84DCC"/>
    <w:rsid w:val="00B93250"/>
    <w:rsid w:val="00B962A0"/>
    <w:rsid w:val="00B96D9E"/>
    <w:rsid w:val="00BB7715"/>
    <w:rsid w:val="00BC1CF8"/>
    <w:rsid w:val="00BC31CF"/>
    <w:rsid w:val="00BC403E"/>
    <w:rsid w:val="00BC5910"/>
    <w:rsid w:val="00BF7F8A"/>
    <w:rsid w:val="00C028B4"/>
    <w:rsid w:val="00C07AB8"/>
    <w:rsid w:val="00C130AF"/>
    <w:rsid w:val="00C213F5"/>
    <w:rsid w:val="00C23CD3"/>
    <w:rsid w:val="00C27B79"/>
    <w:rsid w:val="00C3252F"/>
    <w:rsid w:val="00C330F1"/>
    <w:rsid w:val="00C34726"/>
    <w:rsid w:val="00C50AF9"/>
    <w:rsid w:val="00C62E4D"/>
    <w:rsid w:val="00C67A2F"/>
    <w:rsid w:val="00C871A6"/>
    <w:rsid w:val="00C946EF"/>
    <w:rsid w:val="00C95C1B"/>
    <w:rsid w:val="00CA375D"/>
    <w:rsid w:val="00CA565D"/>
    <w:rsid w:val="00CB0CD6"/>
    <w:rsid w:val="00CB1167"/>
    <w:rsid w:val="00CC167A"/>
    <w:rsid w:val="00CC222C"/>
    <w:rsid w:val="00CC4729"/>
    <w:rsid w:val="00CD6534"/>
    <w:rsid w:val="00CE27B2"/>
    <w:rsid w:val="00D216FB"/>
    <w:rsid w:val="00D2646E"/>
    <w:rsid w:val="00D31136"/>
    <w:rsid w:val="00D44A18"/>
    <w:rsid w:val="00D46B4C"/>
    <w:rsid w:val="00D576A2"/>
    <w:rsid w:val="00D63B32"/>
    <w:rsid w:val="00D67DCF"/>
    <w:rsid w:val="00D730CC"/>
    <w:rsid w:val="00D8605D"/>
    <w:rsid w:val="00D972D6"/>
    <w:rsid w:val="00DA7899"/>
    <w:rsid w:val="00DC4F4F"/>
    <w:rsid w:val="00DC5908"/>
    <w:rsid w:val="00DD4B17"/>
    <w:rsid w:val="00DD5780"/>
    <w:rsid w:val="00DE32E2"/>
    <w:rsid w:val="00DE333D"/>
    <w:rsid w:val="00DF159D"/>
    <w:rsid w:val="00DF1889"/>
    <w:rsid w:val="00DF252D"/>
    <w:rsid w:val="00E007C1"/>
    <w:rsid w:val="00E02650"/>
    <w:rsid w:val="00E16275"/>
    <w:rsid w:val="00E17CAD"/>
    <w:rsid w:val="00E26DC8"/>
    <w:rsid w:val="00E35724"/>
    <w:rsid w:val="00E50BAC"/>
    <w:rsid w:val="00E57685"/>
    <w:rsid w:val="00E644A9"/>
    <w:rsid w:val="00E65140"/>
    <w:rsid w:val="00E73788"/>
    <w:rsid w:val="00E90445"/>
    <w:rsid w:val="00E9253A"/>
    <w:rsid w:val="00E960EC"/>
    <w:rsid w:val="00E96C5E"/>
    <w:rsid w:val="00EA0041"/>
    <w:rsid w:val="00EA608D"/>
    <w:rsid w:val="00EB3105"/>
    <w:rsid w:val="00EB470D"/>
    <w:rsid w:val="00EC0F04"/>
    <w:rsid w:val="00EC2D98"/>
    <w:rsid w:val="00EC6907"/>
    <w:rsid w:val="00EC7A83"/>
    <w:rsid w:val="00ED0165"/>
    <w:rsid w:val="00ED4495"/>
    <w:rsid w:val="00ED455D"/>
    <w:rsid w:val="00ED508E"/>
    <w:rsid w:val="00ED6490"/>
    <w:rsid w:val="00EE1CA7"/>
    <w:rsid w:val="00EE7BD6"/>
    <w:rsid w:val="00EF0036"/>
    <w:rsid w:val="00F07306"/>
    <w:rsid w:val="00F07CCF"/>
    <w:rsid w:val="00F16187"/>
    <w:rsid w:val="00F2093E"/>
    <w:rsid w:val="00F20CB7"/>
    <w:rsid w:val="00F25DD1"/>
    <w:rsid w:val="00F26254"/>
    <w:rsid w:val="00F272B9"/>
    <w:rsid w:val="00F31A75"/>
    <w:rsid w:val="00F471A8"/>
    <w:rsid w:val="00F564F3"/>
    <w:rsid w:val="00F60C6D"/>
    <w:rsid w:val="00F65719"/>
    <w:rsid w:val="00F66F1F"/>
    <w:rsid w:val="00F810C2"/>
    <w:rsid w:val="00F8323C"/>
    <w:rsid w:val="00F8409C"/>
    <w:rsid w:val="00F84303"/>
    <w:rsid w:val="00F96421"/>
    <w:rsid w:val="00FA2BC4"/>
    <w:rsid w:val="00FA5A97"/>
    <w:rsid w:val="00FA6909"/>
    <w:rsid w:val="00FB5352"/>
    <w:rsid w:val="00FC0199"/>
    <w:rsid w:val="00FC5E4D"/>
    <w:rsid w:val="00FD323D"/>
    <w:rsid w:val="00FD3A9F"/>
    <w:rsid w:val="00FD519A"/>
    <w:rsid w:val="00FD5BE1"/>
    <w:rsid w:val="00FE21A3"/>
    <w:rsid w:val="00FE2E6A"/>
    <w:rsid w:val="00FE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8D8D"/>
  <w15:chartTrackingRefBased/>
  <w15:docId w15:val="{BBD2C190-5AE8-4CBB-A0B5-90653115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114B45"/>
    <w:pPr>
      <w:tabs>
        <w:tab w:val="center" w:pos="4680"/>
        <w:tab w:val="right" w:pos="9360"/>
      </w:tabs>
      <w:spacing w:after="0" w:line="240" w:lineRule="auto"/>
    </w:pPr>
  </w:style>
  <w:style w:type="character" w:customStyle="1" w:styleId="KoptekstTeken">
    <w:name w:val="Koptekst Teken"/>
    <w:basedOn w:val="Standaardalinea-lettertype"/>
    <w:link w:val="Koptekst"/>
    <w:uiPriority w:val="99"/>
    <w:rsid w:val="00114B45"/>
  </w:style>
  <w:style w:type="paragraph" w:styleId="Voettekst">
    <w:name w:val="footer"/>
    <w:basedOn w:val="Standaard"/>
    <w:link w:val="VoettekstTeken"/>
    <w:uiPriority w:val="99"/>
    <w:unhideWhenUsed/>
    <w:rsid w:val="00114B45"/>
    <w:pPr>
      <w:tabs>
        <w:tab w:val="center" w:pos="4680"/>
        <w:tab w:val="right" w:pos="9360"/>
      </w:tabs>
      <w:spacing w:after="0" w:line="240" w:lineRule="auto"/>
    </w:pPr>
  </w:style>
  <w:style w:type="character" w:customStyle="1" w:styleId="VoettekstTeken">
    <w:name w:val="Voettekst Teken"/>
    <w:basedOn w:val="Standaardalinea-lettertype"/>
    <w:link w:val="Voettekst"/>
    <w:uiPriority w:val="99"/>
    <w:rsid w:val="00114B45"/>
  </w:style>
  <w:style w:type="character" w:styleId="Hyperlink">
    <w:name w:val="Hyperlink"/>
    <w:basedOn w:val="Standaardalinea-lettertype"/>
    <w:uiPriority w:val="99"/>
    <w:unhideWhenUsed/>
    <w:rsid w:val="00733A6C"/>
    <w:rPr>
      <w:color w:val="0563C1" w:themeColor="hyperlink"/>
      <w:u w:val="single"/>
    </w:rPr>
  </w:style>
  <w:style w:type="paragraph" w:styleId="Bibliografie">
    <w:name w:val="Bibliography"/>
    <w:basedOn w:val="Standaard"/>
    <w:next w:val="Standaard"/>
    <w:uiPriority w:val="37"/>
    <w:unhideWhenUsed/>
    <w:rsid w:val="004626AE"/>
    <w:pPr>
      <w:tabs>
        <w:tab w:val="left" w:pos="264"/>
      </w:tabs>
      <w:spacing w:after="0" w:line="480" w:lineRule="auto"/>
      <w:ind w:left="264" w:hanging="264"/>
    </w:pPr>
  </w:style>
  <w:style w:type="character" w:customStyle="1" w:styleId="apple-converted-space">
    <w:name w:val="apple-converted-space"/>
    <w:basedOn w:val="Standaardalinea-lettertype"/>
    <w:rsid w:val="0097107A"/>
  </w:style>
  <w:style w:type="paragraph" w:styleId="Voetnoottekst">
    <w:name w:val="footnote text"/>
    <w:basedOn w:val="Standaard"/>
    <w:link w:val="VoetnoottekstTeken"/>
    <w:uiPriority w:val="99"/>
    <w:semiHidden/>
    <w:unhideWhenUsed/>
    <w:rsid w:val="00F26254"/>
    <w:pPr>
      <w:spacing w:after="0" w:line="240" w:lineRule="auto"/>
    </w:pPr>
    <w:rPr>
      <w:sz w:val="20"/>
      <w:szCs w:val="20"/>
    </w:rPr>
  </w:style>
  <w:style w:type="character" w:customStyle="1" w:styleId="VoetnoottekstTeken">
    <w:name w:val="Voetnoottekst Teken"/>
    <w:basedOn w:val="Standaardalinea-lettertype"/>
    <w:link w:val="Voetnoottekst"/>
    <w:uiPriority w:val="99"/>
    <w:semiHidden/>
    <w:rsid w:val="00F26254"/>
    <w:rPr>
      <w:sz w:val="20"/>
      <w:szCs w:val="20"/>
    </w:rPr>
  </w:style>
  <w:style w:type="character" w:styleId="Voetnootmarkering">
    <w:name w:val="footnote reference"/>
    <w:basedOn w:val="Standaardalinea-lettertype"/>
    <w:uiPriority w:val="99"/>
    <w:semiHidden/>
    <w:unhideWhenUsed/>
    <w:rsid w:val="00F26254"/>
    <w:rPr>
      <w:vertAlign w:val="superscript"/>
    </w:rPr>
  </w:style>
  <w:style w:type="character" w:styleId="Tekstvantijdelijkeaanduiding">
    <w:name w:val="Placeholder Text"/>
    <w:basedOn w:val="Standaardalinea-lettertype"/>
    <w:uiPriority w:val="99"/>
    <w:semiHidden/>
    <w:rsid w:val="005F18A9"/>
    <w:rPr>
      <w:color w:val="808080"/>
    </w:rPr>
  </w:style>
  <w:style w:type="character" w:styleId="Verwijzingopmerking">
    <w:name w:val="annotation reference"/>
    <w:basedOn w:val="Standaardalinea-lettertype"/>
    <w:uiPriority w:val="99"/>
    <w:semiHidden/>
    <w:unhideWhenUsed/>
    <w:rsid w:val="00173B80"/>
    <w:rPr>
      <w:sz w:val="16"/>
      <w:szCs w:val="16"/>
    </w:rPr>
  </w:style>
  <w:style w:type="paragraph" w:styleId="Tekstopmerking">
    <w:name w:val="annotation text"/>
    <w:basedOn w:val="Standaard"/>
    <w:link w:val="TekstopmerkingTeken"/>
    <w:uiPriority w:val="99"/>
    <w:semiHidden/>
    <w:unhideWhenUsed/>
    <w:rsid w:val="00173B80"/>
    <w:pPr>
      <w:spacing w:line="240" w:lineRule="auto"/>
    </w:pPr>
    <w:rPr>
      <w:sz w:val="20"/>
      <w:szCs w:val="20"/>
    </w:rPr>
  </w:style>
  <w:style w:type="character" w:customStyle="1" w:styleId="TekstopmerkingTeken">
    <w:name w:val="Tekst opmerking Teken"/>
    <w:basedOn w:val="Standaardalinea-lettertype"/>
    <w:link w:val="Tekstopmerking"/>
    <w:uiPriority w:val="99"/>
    <w:semiHidden/>
    <w:rsid w:val="00173B80"/>
    <w:rPr>
      <w:sz w:val="20"/>
      <w:szCs w:val="20"/>
    </w:rPr>
  </w:style>
  <w:style w:type="paragraph" w:styleId="Onderwerpvanopmerking">
    <w:name w:val="annotation subject"/>
    <w:basedOn w:val="Tekstopmerking"/>
    <w:next w:val="Tekstopmerking"/>
    <w:link w:val="OnderwerpvanopmerkingTeken"/>
    <w:uiPriority w:val="99"/>
    <w:semiHidden/>
    <w:unhideWhenUsed/>
    <w:rsid w:val="00173B80"/>
    <w:rPr>
      <w:b/>
      <w:bCs/>
    </w:rPr>
  </w:style>
  <w:style w:type="character" w:customStyle="1" w:styleId="OnderwerpvanopmerkingTeken">
    <w:name w:val="Onderwerp van opmerking Teken"/>
    <w:basedOn w:val="TekstopmerkingTeken"/>
    <w:link w:val="Onderwerpvanopmerking"/>
    <w:uiPriority w:val="99"/>
    <w:semiHidden/>
    <w:rsid w:val="00173B80"/>
    <w:rPr>
      <w:b/>
      <w:bCs/>
      <w:sz w:val="20"/>
      <w:szCs w:val="20"/>
    </w:rPr>
  </w:style>
  <w:style w:type="paragraph" w:styleId="Ballontekst">
    <w:name w:val="Balloon Text"/>
    <w:basedOn w:val="Standaard"/>
    <w:link w:val="BallontekstTeken"/>
    <w:uiPriority w:val="99"/>
    <w:semiHidden/>
    <w:unhideWhenUsed/>
    <w:rsid w:val="00173B80"/>
    <w:pPr>
      <w:spacing w:after="0"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173B80"/>
    <w:rPr>
      <w:rFonts w:ascii="Segoe UI" w:hAnsi="Segoe UI" w:cs="Segoe UI"/>
      <w:sz w:val="18"/>
      <w:szCs w:val="18"/>
    </w:rPr>
  </w:style>
  <w:style w:type="paragraph" w:styleId="Revisie">
    <w:name w:val="Revision"/>
    <w:hidden/>
    <w:uiPriority w:val="99"/>
    <w:semiHidden/>
    <w:rsid w:val="00BC1C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wmf"/><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777086A-2A0A-E34A-B7AE-C92822759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3505</Words>
  <Characters>19279</Characters>
  <Application>Microsoft Macintosh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de Bie</dc:creator>
  <cp:keywords/>
  <dc:description/>
  <cp:lastModifiedBy>Jeroen de Jong</cp:lastModifiedBy>
  <cp:revision>2</cp:revision>
  <dcterms:created xsi:type="dcterms:W3CDTF">2015-12-17T15:43:00Z</dcterms:created>
  <dcterms:modified xsi:type="dcterms:W3CDTF">2015-12-17T15:43:00Z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id="HGl9hJhh"/&gt;&lt;style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